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val="clear" w:color="auto" w:fill="92D050"/>
        <w:jc w:val="center"/>
        <w:rPr>
          <w:b/>
          <w:b/>
          <w:bCs/>
          <w:sz w:val="48"/>
          <w:szCs w:val="48"/>
          <w:lang w:val="en-US"/>
        </w:rPr>
      </w:pPr>
      <w:r>
        <w:rPr>
          <w:b/>
          <w:bCs/>
          <w:sz w:val="48"/>
          <w:szCs w:val="48"/>
          <w:lang w:val="en-US"/>
        </w:rPr>
        <w:t>Core Django</w:t>
      </w:r>
    </w:p>
    <w:p>
      <w:pPr>
        <w:pStyle w:val="Normal"/>
        <w:rPr>
          <w:bCs/>
          <w:color w:val="000000" w:themeColor="text1"/>
          <w:sz w:val="2"/>
          <w:szCs w:val="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
          <w:szCs w:val="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virtual environment:</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virtualenvwrapper-win</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mkvirtualenv envname</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workon envname</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deactivate the virtual env just type : </w:t>
      </w: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deactivate</w:t>
      </w:r>
    </w:p>
    <w:p>
      <w:pPr>
        <w:pStyle w:val="ListParagraph"/>
        <w:numPr>
          <w:ilvl w:val="0"/>
          <w:numId w:val="27"/>
        </w:numPr>
        <w:rPr>
          <w:rStyle w:val="HTMLCode"/>
          <w:rFonts w:ascii="Calibri" w:hAnsi="Calibri" w:eastAsia="Calibri" w:cs="" w:asciiTheme="minorHAnsi" w:cstheme="minorBidi" w:eastAsiaTheme="minorHAnsi" w:hAnsi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TMLCode"/>
          <w:rFonts w:eastAsia="Calibri" w:cs="" w:cstheme="minorBidi" w:eastAsiaTheme="minorHAns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virtual env. : </w:t>
      </w:r>
      <w:r>
        <w:rPr>
          <w:rStyle w:val="HTMLCode"/>
          <w:rFonts w:eastAsia="Calibri" w:cs="" w:cstheme="minorBidi" w:eastAsiaTheme="minorHAnsi"/>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rmvirtualenv ENVNAME</w:t>
      </w:r>
    </w:p>
    <w:p>
      <w:pPr>
        <w:pStyle w:val="ListParagraph"/>
        <w:numPr>
          <w:ilvl w:val="0"/>
          <w:numId w:val="27"/>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pip version </w:t>
      </w:r>
      <w:r>
        <w:rPr>
          <w:b/>
          <w:bCs/>
          <w:color w:val="171717" w:themeColor="background2" w:themeShade="1a"/>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pip install --upgrade pip</w:t>
      </w:r>
    </w:p>
    <w:p>
      <w:pPr>
        <w:pStyle w:val="Normal"/>
        <w:jc w:val="center"/>
        <w:rPr>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virtualenv</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 venv envname</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.\envname\Scripts\activate.bat</w:t>
      </w:r>
    </w:p>
    <w:p>
      <w:pPr>
        <w:pStyle w:val="ListParagraph"/>
        <w:numPr>
          <w:ilvl w:val="0"/>
          <w:numId w:val="45"/>
        </w:numPr>
        <w:rPr>
          <w:b/>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deactivate</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Django In public Directery</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django</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 -m django --version</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django-admin startproject firstproject</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in firstproject dir.(cd firstproject)</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startapp appname</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makemigrations</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migrate</w:t>
      </w:r>
    </w:p>
    <w:p>
      <w:pPr>
        <w:pStyle w:val="ListParagraph"/>
        <w:numPr>
          <w:ilvl w:val="0"/>
          <w:numId w:val="28"/>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mange.py runserver</w:t>
      </w:r>
    </w:p>
    <w:p>
      <w:pPr>
        <w:pStyle w:val="Normal"/>
        <w:shd w:val="clear" w:color="auto" w:fill="E7E6E6" w:themeFill="background2"/>
        <w:spacing w:lineRule="auto" w:line="240"/>
        <w:jc w:val="center"/>
        <w:rPr>
          <w:b/>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Fake Migrations</w:t>
      </w:r>
    </w:p>
    <w:p>
      <w:pPr>
        <w:pStyle w:val="Normal"/>
        <w:shd w:val="clear" w:color="auto" w:fill="FFFFFF" w:themeFill="background1"/>
        <w:rPr>
          <w:bCs/>
          <w:color w:val="000000" w:themeColor="text1"/>
          <w:sz w:val="4"/>
          <w:szCs w:val="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
          <w:szCs w:val="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shd w:val="clear" w:color="auto" w:fill="FFFFFF" w:themeFill="background1"/>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 migrations apply in database then run this command:</w:t>
      </w:r>
    </w:p>
    <w:p>
      <w:pPr>
        <w:pStyle w:val="ListParagraph"/>
        <w:numPr>
          <w:ilvl w:val="0"/>
          <w:numId w:val="40"/>
        </w:numPr>
        <w:shd w:val="clear" w:color="auto" w:fill="E7E6E6" w:themeFill="background2"/>
        <w:rPr>
          <w:b/>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manage.py migrate --fake products zero</w:t>
      </w:r>
    </w:p>
    <w:p>
      <w:pPr>
        <w:pStyle w:val="ListParagraph"/>
        <w:numPr>
          <w:ilvl w:val="0"/>
          <w:numId w:val="41"/>
        </w:numPr>
        <w:shd w:val="clear" w:color="auto" w:fill="FFFFFF" w:themeFill="background1"/>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products in table name</w:t>
      </w:r>
    </w:p>
    <w:p>
      <w:pPr>
        <w:pStyle w:val="Normal"/>
        <w:shd w:val="clear" w:color="auto" w:fill="D0CECE" w:themeFill="background2" w:themeFillShade="e6"/>
        <w:jc w:val="center"/>
        <w:rPr>
          <w:b/>
          <w:b/>
          <w:bCs/>
          <w:sz w:val="40"/>
          <w:szCs w:val="40"/>
          <w:lang w:val="en-US"/>
        </w:rPr>
      </w:pPr>
      <w:r>
        <w:rPr>
          <w:b/>
          <w:bCs/>
          <w:sz w:val="40"/>
          <w:szCs w:val="40"/>
          <w:lang w:val="en-US"/>
        </w:rPr>
        <w:t>Starting with github project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8F5902"/>
          <w:sz w:val="20"/>
          <w:szCs w:val="20"/>
          <w:lang w:eastAsia="en-IN"/>
        </w:rPr>
      </w:pPr>
      <w:r>
        <w:rPr>
          <w:rFonts w:eastAsia="Times New Roman" w:cs="Courier New" w:ascii="Consolas" w:hAnsi="Consolas"/>
          <w:b/>
          <w:bCs/>
          <w:color w:val="8F5902"/>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000000" w:themeColor="text1"/>
          <w:sz w:val="28"/>
          <w:szCs w:val="28"/>
          <w:lang w:eastAsia="en-IN"/>
        </w:rPr>
      </w:pPr>
      <w:r>
        <w:rPr>
          <w:rFonts w:eastAsia="Times New Roman" w:cs="Courier New" w:ascii="Consolas" w:hAnsi="Consolas"/>
          <w:b/>
          <w:bCs/>
          <w:color w:val="000000" w:themeColor="text1"/>
          <w:sz w:val="28"/>
          <w:szCs w:val="28"/>
          <w:highlight w:val="lightGray"/>
          <w:lang w:eastAsia="en-IN"/>
        </w:rPr>
        <w:t>Clone the repo.: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000000" w:themeColor="text1"/>
          <w:sz w:val="4"/>
          <w:szCs w:val="4"/>
          <w:lang w:eastAsia="en-IN"/>
        </w:rPr>
      </w:pPr>
      <w:r>
        <w:rPr>
          <w:rFonts w:eastAsia="Times New Roman" w:cs="Courier New" w:ascii="Consolas" w:hAnsi="Consolas"/>
          <w:b/>
          <w:bCs/>
          <w:color w:val="000000" w:themeColor="text1"/>
          <w:sz w:val="4"/>
          <w:szCs w:val="4"/>
          <w:lang w:eastAsia="en-IN"/>
        </w:rPr>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color w:val="212529"/>
          <w:sz w:val="20"/>
          <w:szCs w:val="20"/>
          <w:lang w:eastAsia="en-IN"/>
        </w:rPr>
      </w:pPr>
      <w:r>
        <w:rPr>
          <w:rFonts w:eastAsia="Times New Roman" w:cs="Courier New" w:ascii="Consolas" w:hAnsi="Consolas"/>
          <w:color w:val="8F5902"/>
          <w:sz w:val="20"/>
          <w:szCs w:val="20"/>
          <w:lang w:eastAsia="en-IN"/>
        </w:rPr>
        <w:t xml:space="preserve">$ </w:t>
      </w:r>
      <w:r>
        <w:rPr>
          <w:rFonts w:eastAsia="Times New Roman" w:cs="Courier New" w:ascii="Consolas" w:hAnsi="Consolas"/>
          <w:color w:val="212529"/>
          <w:sz w:val="20"/>
          <w:szCs w:val="20"/>
          <w:lang w:eastAsia="en-IN"/>
        </w:rPr>
        <w:t>git clone https://github.com/realpython/image-of-the-day.git</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color w:val="212529"/>
          <w:sz w:val="20"/>
          <w:szCs w:val="20"/>
          <w:lang w:eastAsia="en-IN"/>
        </w:rPr>
      </w:pPr>
      <w:r>
        <w:rPr>
          <w:rFonts w:eastAsia="Times New Roman" w:cs="Courier New" w:ascii="Consolas" w:hAnsi="Consolas"/>
          <w:color w:val="8F5902"/>
          <w:sz w:val="20"/>
          <w:szCs w:val="20"/>
          <w:lang w:eastAsia="en-IN"/>
        </w:rPr>
        <w:t xml:space="preserve">$ </w:t>
      </w:r>
      <w:r>
        <w:rPr>
          <w:rFonts w:eastAsia="Times New Roman" w:cs="Courier New" w:ascii="Consolas" w:hAnsi="Consolas"/>
          <w:color w:val="204A87"/>
          <w:sz w:val="20"/>
          <w:szCs w:val="20"/>
          <w:lang w:eastAsia="en-IN"/>
        </w:rPr>
        <w:t>cd</w:t>
      </w:r>
      <w:r>
        <w:rPr>
          <w:rFonts w:eastAsia="Times New Roman" w:cs="Courier New" w:ascii="Consolas" w:hAnsi="Consolas"/>
          <w:color w:val="212529"/>
          <w:sz w:val="20"/>
          <w:szCs w:val="20"/>
          <w:lang w:eastAsia="en-IN"/>
        </w:rPr>
        <w:t xml:space="preserve"> image-of-the-day/</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color w:val="212529"/>
          <w:lang w:eastAsia="en-IN"/>
        </w:rPr>
      </w:pPr>
      <w:r>
        <w:rPr>
          <w:rFonts w:eastAsia="Times New Roman" w:cs="Courier New" w:ascii="Consolas" w:hAnsi="Consolas"/>
          <w:color w:val="8F5902"/>
          <w:sz w:val="20"/>
          <w:szCs w:val="20"/>
          <w:lang w:eastAsia="en-IN"/>
        </w:rPr>
        <w:t xml:space="preserve">$ </w:t>
      </w:r>
      <w:r>
        <w:rPr>
          <w:rFonts w:eastAsia="Times New Roman" w:cs="Courier New" w:ascii="Consolas" w:hAnsi="Consolas"/>
          <w:color w:val="212529"/>
          <w:sz w:val="20"/>
          <w:szCs w:val="20"/>
          <w:lang w:eastAsia="en-IN"/>
        </w:rPr>
        <w:t>git checkout tags/start_here_py3</w:t>
      </w:r>
    </w:p>
    <w:p>
      <w:pPr>
        <w:pStyle w:val="Normal"/>
        <w:shd w:val="clear" w:color="auto" w:fill="FFFFFF" w:themeFill="background1"/>
        <w:rPr>
          <w:b/>
          <w:b/>
          <w:bCs/>
          <w:sz w:val="10"/>
          <w:szCs w:val="10"/>
          <w:highlight w:val="lightGray"/>
          <w:lang w:val="en-US"/>
        </w:rPr>
      </w:pPr>
      <w:r>
        <w:rPr>
          <w:b/>
          <w:bCs/>
          <w:sz w:val="10"/>
          <w:szCs w:val="10"/>
          <w:highlight w:val="lightGray"/>
          <w:lang w:val="en-US"/>
        </w:rPr>
      </w:r>
    </w:p>
    <w:p>
      <w:pPr>
        <w:pStyle w:val="Normal"/>
        <w:shd w:val="clear" w:color="auto" w:fill="E7E6E6" w:themeFill="background2"/>
        <w:jc w:val="center"/>
        <w:rPr>
          <w:b/>
          <w:b/>
          <w:bCs/>
          <w:sz w:val="36"/>
          <w:szCs w:val="36"/>
          <w:highlight w:val="lightGray"/>
          <w:lang w:val="en-US"/>
        </w:rPr>
      </w:pPr>
      <w:r>
        <w:rPr>
          <w:b/>
          <w:bCs/>
          <w:sz w:val="36"/>
          <w:szCs w:val="36"/>
          <w:highlight w:val="lightGray"/>
          <w:lang w:val="en-US"/>
        </w:rPr>
        <w:t>Some Git-Hub Code</w:t>
      </w:r>
    </w:p>
    <w:p>
      <w:pPr>
        <w:pStyle w:val="Normal"/>
        <w:shd w:val="clear" w:color="auto" w:fill="FFFFFF" w:themeFill="background1"/>
        <w:rPr>
          <w:rFonts w:ascii="Segoe UI" w:hAnsi="Segoe UI" w:cs="Segoe UI"/>
          <w:color w:val="242729"/>
          <w:sz w:val="4"/>
          <w:szCs w:val="4"/>
          <w:highlight w:val="white"/>
        </w:rPr>
      </w:pPr>
      <w:r>
        <w:rPr>
          <w:rFonts w:cs="Segoe UI" w:ascii="Segoe UI" w:hAnsi="Segoe UI"/>
          <w:color w:val="242729"/>
          <w:sz w:val="4"/>
          <w:szCs w:val="4"/>
          <w:highlight w:val="white"/>
        </w:rPr>
      </w:r>
    </w:p>
    <w:p>
      <w:pPr>
        <w:pStyle w:val="Normal"/>
        <w:shd w:val="clear" w:color="auto" w:fill="FFFFFF" w:themeFill="background1"/>
        <w:rPr>
          <w:b/>
          <w:b/>
          <w:bCs/>
          <w:sz w:val="32"/>
          <w:szCs w:val="32"/>
          <w:lang w:val="en-US"/>
        </w:rPr>
      </w:pPr>
      <w:r>
        <w:rPr>
          <w:rFonts w:cs="Segoe UI" w:ascii="Segoe UI" w:hAnsi="Segoe UI"/>
          <w:color w:val="242729"/>
          <w:sz w:val="23"/>
          <w:szCs w:val="23"/>
          <w:shd w:fill="FFFFFF" w:val="clear"/>
        </w:rPr>
        <w:t xml:space="preserve">It will print all your remotes' fetch/push URLs(Pritnt all repo.) : </w:t>
      </w:r>
      <w:r>
        <w:rPr>
          <w:b/>
          <w:bCs/>
          <w:sz w:val="32"/>
          <w:szCs w:val="32"/>
          <w:lang w:val="en-US"/>
        </w:rPr>
        <w:t>git remote -v</w:t>
      </w:r>
    </w:p>
    <w:p>
      <w:pPr>
        <w:pStyle w:val="Normal"/>
        <w:shd w:val="clear" w:color="auto" w:fill="FFFFFF" w:themeFill="background1"/>
        <w:rPr>
          <w:b/>
          <w:b/>
          <w:bCs/>
          <w:sz w:val="32"/>
          <w:szCs w:val="32"/>
          <w:highlight w:val="lightGray"/>
          <w:lang w:val="en-US"/>
        </w:rPr>
      </w:pPr>
      <w:r>
        <w:rPr>
          <w:rFonts w:cs="Segoe UI" w:ascii="Segoe UI" w:hAnsi="Segoe UI"/>
          <w:color w:val="242729"/>
          <w:sz w:val="24"/>
          <w:szCs w:val="24"/>
          <w:shd w:fill="FFFFFF" w:val="clear"/>
        </w:rPr>
        <w:t xml:space="preserve">it will show the URL or the remote repo </w:t>
      </w:r>
      <w:r>
        <w:rPr>
          <w:rFonts w:cs="Segoe UI" w:ascii="Segoe UI" w:hAnsi="Segoe UI"/>
          <w:color w:val="242729"/>
          <w:sz w:val="23"/>
          <w:szCs w:val="23"/>
          <w:shd w:fill="FFFFFF" w:val="clear"/>
        </w:rPr>
        <w:t xml:space="preserve">: </w:t>
      </w:r>
      <w:r>
        <w:rPr>
          <w:b/>
          <w:bCs/>
          <w:sz w:val="32"/>
          <w:szCs w:val="32"/>
          <w:lang w:val="en-US"/>
        </w:rPr>
        <w:t>git remote show origin</w:t>
      </w:r>
    </w:p>
    <w:p>
      <w:pPr>
        <w:pStyle w:val="Normal"/>
        <w:shd w:val="clear" w:color="auto" w:fill="FFFFFF" w:themeFill="background1"/>
        <w:rPr>
          <w:b/>
          <w:b/>
          <w:bCs/>
          <w:sz w:val="32"/>
          <w:szCs w:val="32"/>
          <w:highlight w:val="lightGray"/>
          <w:lang w:val="en-US"/>
        </w:rPr>
      </w:pPr>
      <w:r>
        <w:rPr>
          <w:sz w:val="32"/>
          <w:szCs w:val="32"/>
          <w:lang w:val="en-US"/>
        </w:rPr>
        <w:t>remove origin from git repository</w:t>
      </w:r>
      <w:r>
        <w:rPr>
          <w:b/>
          <w:bCs/>
          <w:sz w:val="32"/>
          <w:szCs w:val="32"/>
          <w:lang w:val="en-US"/>
        </w:rPr>
        <w:t xml:space="preserve"> : git remote rm origin</w:t>
      </w:r>
    </w:p>
    <w:p>
      <w:pPr>
        <w:pStyle w:val="Normal"/>
        <w:shd w:val="clear" w:color="auto" w:fill="FFFFFF" w:themeFill="background1"/>
        <w:rPr>
          <w:b/>
          <w:b/>
          <w:bCs/>
          <w:sz w:val="32"/>
          <w:szCs w:val="32"/>
          <w:highlight w:val="lightGray"/>
          <w:lang w:val="en-US"/>
        </w:rPr>
      </w:pPr>
      <w:r>
        <w:rPr>
          <w:b/>
          <w:bCs/>
          <w:sz w:val="32"/>
          <w:szCs w:val="32"/>
          <w:highlight w:val="lightGray"/>
          <w:lang w:val="en-US"/>
        </w:rPr>
      </w:r>
    </w:p>
    <w:p>
      <w:pPr>
        <w:pStyle w:val="Normal"/>
        <w:numPr>
          <w:ilvl w:val="0"/>
          <w:numId w:val="51"/>
        </w:numPr>
        <w:shd w:val="clear" w:color="auto" w:fill="FFFFFF" w:themeFill="background1"/>
        <w:rPr/>
      </w:pPr>
      <w:r>
        <w:rPr>
          <w:b/>
          <w:bCs/>
          <w:color w:val="000000"/>
          <w:sz w:val="32"/>
          <w:szCs w:val="32"/>
          <w:highlight w:val="white"/>
          <w:lang w:val="en-US"/>
        </w:rPr>
        <w:t xml:space="preserve">Fetch all branch : </w:t>
      </w:r>
      <w:r>
        <w:rPr>
          <w:b w:val="false"/>
          <w:bCs w:val="false"/>
          <w:color w:val="000000"/>
          <w:sz w:val="32"/>
          <w:szCs w:val="32"/>
          <w:highlight w:val="white"/>
          <w:lang w:val="en-US"/>
        </w:rPr>
        <w:t>git fetch –all</w:t>
      </w:r>
    </w:p>
    <w:p>
      <w:pPr>
        <w:pStyle w:val="Normal"/>
        <w:numPr>
          <w:ilvl w:val="0"/>
          <w:numId w:val="51"/>
        </w:numPr>
        <w:shd w:val="clear" w:color="auto" w:fill="FFFFFF" w:themeFill="background1"/>
        <w:rPr>
          <w:b w:val="false"/>
          <w:b w:val="false"/>
          <w:bCs w:val="false"/>
          <w:color w:val="000000"/>
          <w:highlight w:val="white"/>
        </w:rPr>
      </w:pPr>
      <w:r>
        <w:rPr>
          <w:b/>
          <w:bCs/>
          <w:color w:val="000000"/>
          <w:sz w:val="32"/>
          <w:szCs w:val="32"/>
          <w:highlight w:val="white"/>
          <w:lang w:val="en-US"/>
        </w:rPr>
        <w:t xml:space="preserve">Get logs </w:t>
      </w:r>
      <w:r>
        <w:rPr>
          <w:b w:val="false"/>
          <w:bCs w:val="false"/>
          <w:color w:val="000000"/>
          <w:sz w:val="32"/>
          <w:szCs w:val="32"/>
          <w:highlight w:val="white"/>
          <w:lang w:val="en-US"/>
        </w:rPr>
        <w:t>: git log –oneline</w:t>
      </w:r>
    </w:p>
    <w:p>
      <w:pPr>
        <w:pStyle w:val="Normal"/>
        <w:shd w:val="clear" w:color="auto" w:fill="FFFFFF" w:themeFill="background1"/>
        <w:rPr>
          <w:b w:val="false"/>
          <w:b w:val="false"/>
          <w:bCs w:val="false"/>
          <w:color w:val="000000"/>
          <w:highlight w:val="white"/>
        </w:rPr>
      </w:pPr>
      <w:r>
        <w:rPr>
          <w:b w:val="false"/>
          <w:bCs w:val="false"/>
          <w:color w:val="000000"/>
          <w:highlight w:val="white"/>
        </w:rPr>
      </w:r>
    </w:p>
    <w:p>
      <w:pPr>
        <w:pStyle w:val="Normal"/>
        <w:shd w:val="clear" w:color="auto" w:fill="FFFFFF" w:themeFill="background1"/>
        <w:jc w:val="center"/>
        <w:rPr>
          <w:rFonts w:ascii="Calibri" w:hAnsi="Calibri" w:eastAsia="Calibri" w:cs="" w:asciiTheme="minorHAnsi" w:cstheme="minorBidi" w:eastAsiaTheme="minorHAnsi" w:hAnsiTheme="minorHAnsi"/>
          <w:b/>
          <w:b/>
          <w:bCs/>
          <w:color w:val="000000"/>
          <w:sz w:val="30"/>
          <w:szCs w:val="30"/>
          <w:highlight w:val="lightGray"/>
        </w:rPr>
      </w:pPr>
      <w:r>
        <w:rPr>
          <w:rFonts w:eastAsia="Calibri" w:cs="" w:cstheme="minorBidi" w:eastAsiaTheme="minorHAnsi"/>
          <w:b/>
          <w:bCs/>
          <w:color w:val="000000"/>
          <w:sz w:val="30"/>
          <w:szCs w:val="30"/>
          <w:highlight w:val="lightGray"/>
        </w:rPr>
        <w:t xml:space="preserve">GitHub Stash command </w:t>
      </w:r>
    </w:p>
    <w:p>
      <w:pPr>
        <w:pStyle w:val="Normal"/>
        <w:numPr>
          <w:ilvl w:val="0"/>
          <w:numId w:val="50"/>
        </w:numPr>
        <w:shd w:val="clear" w:color="auto" w:fill="FFFFFF" w:themeFill="background1"/>
        <w:jc w:val="left"/>
        <w:rPr/>
      </w:pPr>
      <w:r>
        <w:rPr>
          <w:rFonts w:eastAsia="Calibri" w:cs="" w:cstheme="minorBidi" w:eastAsiaTheme="minorHAnsi"/>
          <w:b/>
          <w:bCs/>
          <w:color w:val="000000"/>
          <w:sz w:val="30"/>
          <w:szCs w:val="30"/>
          <w:highlight w:val="white"/>
        </w:rPr>
        <w:t xml:space="preserve">Help command : </w:t>
      </w:r>
      <w:r>
        <w:rPr>
          <w:rFonts w:eastAsia="Calibri" w:cs="" w:cstheme="minorBidi" w:eastAsiaTheme="minorHAnsi"/>
          <w:b w:val="false"/>
          <w:bCs w:val="false"/>
          <w:color w:val="000000"/>
          <w:sz w:val="30"/>
          <w:szCs w:val="30"/>
          <w:highlight w:val="white"/>
        </w:rPr>
        <w:t>git stash –help</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Apply stash : </w:t>
      </w:r>
      <w:r>
        <w:rPr>
          <w:rFonts w:eastAsia="Calibri" w:cs="" w:cstheme="minorBidi" w:eastAsiaTheme="minorHAnsi"/>
          <w:b w:val="false"/>
          <w:bCs w:val="false"/>
          <w:color w:val="000000"/>
          <w:sz w:val="30"/>
          <w:szCs w:val="30"/>
          <w:highlight w:val="white"/>
        </w:rPr>
        <w:t>git stash -u</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See all stash list : </w:t>
      </w:r>
      <w:r>
        <w:rPr>
          <w:rFonts w:eastAsia="Calibri" w:cs="" w:cstheme="minorBidi" w:eastAsiaTheme="minorHAnsi"/>
          <w:b w:val="false"/>
          <w:bCs w:val="false"/>
          <w:color w:val="000000"/>
          <w:sz w:val="30"/>
          <w:szCs w:val="30"/>
          <w:highlight w:val="white"/>
        </w:rPr>
        <w:t>git stash list</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Fetch and delete(last stash) stash : </w:t>
      </w:r>
      <w:r>
        <w:rPr>
          <w:rFonts w:eastAsia="Calibri" w:cs="" w:cstheme="minorBidi" w:eastAsiaTheme="minorHAnsi"/>
          <w:b w:val="false"/>
          <w:bCs w:val="false"/>
          <w:color w:val="000000"/>
          <w:sz w:val="30"/>
          <w:szCs w:val="30"/>
          <w:highlight w:val="white"/>
        </w:rPr>
        <w:t>git stash pop</w:t>
      </w:r>
    </w:p>
    <w:p>
      <w:pPr>
        <w:pStyle w:val="Normal"/>
        <w:numPr>
          <w:ilvl w:val="0"/>
          <w:numId w:val="50"/>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Fetch stash but not delete last stash </w:t>
      </w:r>
      <w:r>
        <w:rPr>
          <w:rFonts w:eastAsia="Calibri" w:cs="" w:cstheme="minorBidi" w:eastAsiaTheme="minorHAnsi"/>
          <w:b w:val="false"/>
          <w:bCs w:val="false"/>
          <w:color w:val="000000"/>
          <w:sz w:val="30"/>
          <w:szCs w:val="30"/>
          <w:highlight w:val="white"/>
        </w:rPr>
        <w:t>: git stash apply</w:t>
      </w:r>
    </w:p>
    <w:p>
      <w:pPr>
        <w:pStyle w:val="Normal"/>
        <w:shd w:val="clear" w:color="auto" w:fill="FFFFFF" w:themeFill="background1"/>
        <w:jc w:val="left"/>
        <w:rPr>
          <w:b/>
          <w:b/>
          <w:bCs/>
        </w:rPr>
      </w:pPr>
      <w:r>
        <w:rPr/>
      </w:r>
    </w:p>
    <w:p>
      <w:pPr>
        <w:pStyle w:val="Normal"/>
        <w:numPr>
          <w:ilvl w:val="0"/>
          <w:numId w:val="52"/>
        </w:numPr>
        <w:shd w:val="clear" w:color="auto" w:fill="FFFFFF" w:themeFill="background1"/>
        <w:jc w:val="left"/>
        <w:rPr>
          <w:b/>
          <w:b/>
          <w:bCs/>
        </w:rPr>
      </w:pPr>
      <w:r>
        <w:rPr>
          <w:rFonts w:eastAsia="Calibri" w:cs="" w:cstheme="minorBidi" w:eastAsiaTheme="minorHAnsi"/>
          <w:b/>
          <w:bCs/>
          <w:color w:val="000000"/>
          <w:sz w:val="30"/>
          <w:szCs w:val="30"/>
          <w:highlight w:val="white"/>
        </w:rPr>
        <w:t xml:space="preserve">To add toke in URL : </w:t>
      </w:r>
      <w:r>
        <w:rPr>
          <w:rFonts w:eastAsia="Calibri" w:cs="" w:cstheme="minorBidi" w:eastAsiaTheme="minorHAnsi"/>
          <w:b w:val="false"/>
          <w:bCs w:val="false"/>
          <w:color w:val="000000"/>
          <w:sz w:val="30"/>
          <w:szCs w:val="30"/>
          <w:highlight w:val="white"/>
        </w:rPr>
        <w:t xml:space="preserve">vim .git/config </w:t>
      </w:r>
    </w:p>
    <w:p>
      <w:pPr>
        <w:pStyle w:val="Normal"/>
        <w:shd w:val="clear" w:color="auto" w:fill="FFFFFF" w:themeFill="background1"/>
        <w:rPr>
          <w:b/>
          <w:b/>
          <w:bCs/>
          <w:sz w:val="10"/>
          <w:szCs w:val="10"/>
          <w:highlight w:val="lightGray"/>
          <w:lang w:val="en-US"/>
        </w:rPr>
      </w:pPr>
      <w:r>
        <w:rPr>
          <w:b/>
          <w:bCs/>
          <w:sz w:val="10"/>
          <w:szCs w:val="10"/>
          <w:highlight w:val="lightGray"/>
          <w:lang w:val="en-US"/>
        </w:rPr>
      </w:r>
    </w:p>
    <w:p>
      <w:pPr>
        <w:pStyle w:val="Normal"/>
        <w:shd w:val="clear" w:color="auto" w:fill="FFFFFF" w:themeFill="background1"/>
        <w:rPr>
          <w:b/>
          <w:b/>
          <w:bCs/>
          <w:sz w:val="10"/>
          <w:szCs w:val="10"/>
          <w:highlight w:val="lightGray"/>
          <w:lang w:val="en-US"/>
        </w:rPr>
      </w:pPr>
      <w:r>
        <w:rPr>
          <w:b/>
          <w:bCs/>
          <w:sz w:val="10"/>
          <w:szCs w:val="10"/>
          <w:highlight w:val="lightGray"/>
          <w:lang w:val="en-US"/>
        </w:rPr>
      </w:r>
    </w:p>
    <w:p>
      <w:pPr>
        <w:pStyle w:val="Normal"/>
        <w:shd w:val="clear" w:color="auto" w:fill="FFFFFF" w:themeFill="background1"/>
        <w:rPr>
          <w:b/>
          <w:b/>
          <w:bCs/>
          <w:sz w:val="30"/>
          <w:szCs w:val="30"/>
          <w:lang w:val="en-US"/>
        </w:rPr>
      </w:pPr>
      <w:r>
        <w:rPr>
          <w:b/>
          <w:bCs/>
          <w:sz w:val="30"/>
          <w:szCs w:val="30"/>
          <w:highlight w:val="lightGray"/>
          <w:lang w:val="en-US"/>
        </w:rPr>
        <w:t>Install all modules:</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212529"/>
          <w:sz w:val="30"/>
          <w:szCs w:val="30"/>
          <w:lang w:eastAsia="en-IN"/>
        </w:rPr>
      </w:pPr>
      <w:r>
        <w:rPr>
          <w:rFonts w:eastAsia="Times New Roman" w:cs="Courier New" w:ascii="Consolas" w:hAnsi="Consolas"/>
          <w:b/>
          <w:bCs/>
          <w:color w:val="212529"/>
          <w:sz w:val="30"/>
          <w:szCs w:val="30"/>
          <w:lang w:eastAsia="en-IN"/>
        </w:rPr>
        <w:t>pip install -r requirements.txt</w:t>
      </w:r>
    </w:p>
    <w:p>
      <w:pPr>
        <w:pStyle w:val="Normal"/>
        <w:shd w:val="clear" w:color="auto" w:fill="FFFFFF" w:themeFill="background1"/>
        <w:rPr>
          <w:b/>
          <w:b/>
          <w:bCs/>
          <w:sz w:val="14"/>
          <w:szCs w:val="14"/>
          <w:highlight w:val="lightGray"/>
          <w:lang w:val="en-US"/>
        </w:rPr>
      </w:pPr>
      <w:r>
        <w:rPr>
          <w:b/>
          <w:bCs/>
          <w:sz w:val="14"/>
          <w:szCs w:val="14"/>
          <w:highlight w:val="lightGray"/>
          <w:lang w:val="en-US"/>
        </w:rPr>
      </w:r>
    </w:p>
    <w:p>
      <w:pPr>
        <w:pStyle w:val="Normal"/>
        <w:shd w:val="clear" w:color="auto" w:fill="FFFFFF" w:themeFill="background1"/>
        <w:rPr>
          <w:b/>
          <w:b/>
          <w:bCs/>
          <w:sz w:val="30"/>
          <w:szCs w:val="30"/>
          <w:lang w:val="en-US"/>
        </w:rPr>
      </w:pPr>
      <w:r>
        <w:rPr>
          <w:b/>
          <w:bCs/>
          <w:sz w:val="30"/>
          <w:szCs w:val="30"/>
          <w:highlight w:val="lightGray"/>
          <w:lang w:val="en-US"/>
        </w:rPr>
        <w:t>UnInstall all modules:</w:t>
      </w:r>
    </w:p>
    <w:p>
      <w:pPr>
        <w:pStyle w:val="Normal"/>
        <w:shd w:val="clear" w:color="auto" w:fill="F6F6F6"/>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rFonts w:ascii="Consolas" w:hAnsi="Consolas" w:eastAsia="Times New Roman" w:cs="Courier New"/>
          <w:b/>
          <w:b/>
          <w:bCs/>
          <w:color w:val="212529"/>
          <w:sz w:val="28"/>
          <w:szCs w:val="28"/>
          <w:lang w:eastAsia="en-IN"/>
        </w:rPr>
      </w:pPr>
      <w:r>
        <w:rPr>
          <w:rFonts w:eastAsia="Times New Roman" w:cs="Courier New" w:ascii="Consolas" w:hAnsi="Consolas"/>
          <w:b/>
          <w:bCs/>
          <w:color w:val="212529"/>
          <w:sz w:val="28"/>
          <w:szCs w:val="28"/>
          <w:lang w:eastAsia="en-IN"/>
        </w:rPr>
        <w:t>pip uninstall -r requirements.txt -y</w:t>
      </w:r>
    </w:p>
    <w:p>
      <w:pPr>
        <w:pStyle w:val="Normal"/>
        <w:shd w:val="clear" w:color="auto" w:fill="FFFFFF" w:themeFill="background1"/>
        <w:jc w:val="center"/>
        <w:rPr>
          <w:sz w:val="12"/>
          <w:szCs w:val="12"/>
          <w:u w:val="single"/>
          <w:lang w:val="en-US"/>
        </w:rPr>
      </w:pPr>
      <w:r>
        <w:rPr>
          <w:sz w:val="12"/>
          <w:szCs w:val="1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rPr>
          <w:b/>
          <w:b/>
          <w:bCs/>
          <w:sz w:val="32"/>
          <w:szCs w:val="32"/>
          <w:lang w:val="en-US"/>
        </w:rPr>
      </w:pPr>
      <w:r>
        <w:rPr>
          <w:b/>
          <w:bCs/>
          <w:sz w:val="32"/>
          <w:szCs w:val="32"/>
          <w:lang w:val="en-US"/>
        </w:rPr>
        <w:t xml:space="preserve">            </w:t>
      </w:r>
      <w:r>
        <w:rPr>
          <w:b/>
          <w:bCs/>
          <w:sz w:val="32"/>
          <w:szCs w:val="32"/>
          <w:highlight w:val="red"/>
          <w:lang w:val="en-US"/>
        </w:rPr>
        <w:t>Snippet</w:t>
      </w:r>
      <w:r>
        <w:rPr>
          <w:rFonts w:eastAsia="Wingdings" w:cs="Wingdings" w:ascii="Wingdings" w:hAnsi="Wingdings"/>
          <w:highlight w:val="red"/>
          <w:lang w:val="en-US"/>
        </w:rPr>
        <w:t></w:t>
      </w:r>
      <w:r>
        <w:rPr>
          <w:b/>
          <w:bCs/>
          <w:sz w:val="32"/>
          <w:szCs w:val="32"/>
          <w:highlight w:val="red"/>
          <w:lang w:val="en-US"/>
        </w:rPr>
        <w:t>Install python(pydev) in vs code..</w:t>
      </w:r>
    </w:p>
    <w:p>
      <w:pPr>
        <w:pStyle w:val="Normal"/>
        <w:rPr>
          <w:b/>
          <w:b/>
          <w:bCs/>
          <w:sz w:val="32"/>
          <w:szCs w:val="32"/>
          <w:u w:val="single"/>
          <w:lang w:val="en-US"/>
        </w:rPr>
      </w:pPr>
      <w:r>
        <w:rPr>
          <w:b/>
          <w:bCs/>
          <w:sz w:val="32"/>
          <w:szCs w:val="32"/>
          <w:u w:val="single"/>
          <w:lang w:val="en-US"/>
        </w:rPr>
        <w:t>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24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'social.urls'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b/>
          <w:b/>
          <w:bCs/>
          <w:sz w:val="32"/>
          <w:szCs w:val="32"/>
          <w:u w:val="single"/>
          <w:lang w:val="en-US"/>
        </w:rPr>
      </w:pPr>
      <w:r>
        <w:rPr>
          <w:b/>
          <w:bCs/>
          <w:sz w:val="32"/>
          <w:szCs w:val="32"/>
          <w:u w:val="single"/>
          <w:lang w:val="en-US"/>
        </w:rPr>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social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Spacing"/>
        <w:pBdr>
          <w:top w:val="single" w:sz="4" w:space="1" w:color="000000"/>
          <w:left w:val="single" w:sz="4" w:space="4" w:color="000000"/>
          <w:bottom w:val="single" w:sz="4" w:space="1" w:color="000000"/>
          <w:right w:val="single" w:sz="4" w:space="4" w:color="000000"/>
        </w:pBdr>
        <w:shd w:val="clear" w:color="auto" w:fill="AEAAAA" w:themeFill="background2" w:themeFillShade="bf"/>
        <w:jc w:val="center"/>
        <w:rPr>
          <w:b/>
          <w:b/>
          <w:bCs/>
          <w:sz w:val="44"/>
          <w:szCs w:val="44"/>
        </w:rPr>
      </w:pPr>
      <w:r>
        <w:rPr>
          <w:b/>
          <w:bCs/>
          <w:sz w:val="44"/>
          <w:szCs w:val="44"/>
        </w:rPr>
        <w:t>HttpResponse</w:t>
      </w:r>
    </w:p>
    <w:p>
      <w:pPr>
        <w:pStyle w:val="NoSpacing"/>
        <w:rPr>
          <w:b/>
          <w:b/>
          <w:bCs/>
          <w:sz w:val="28"/>
          <w:szCs w:val="28"/>
          <w:u w:val="single"/>
          <w:lang w:val="en-US"/>
        </w:rPr>
      </w:pPr>
      <w:r>
        <w:rPr>
          <w:b/>
          <w:bCs/>
          <w:sz w:val="28"/>
          <w:szCs w:val="28"/>
          <w:u w:val="single"/>
          <w:lang w:val="en-US"/>
        </w:rPr>
      </w:r>
    </w:p>
    <w:p>
      <w:pPr>
        <w:pStyle w:val="NoSpacing"/>
        <w:rPr>
          <w:b/>
          <w:b/>
          <w:bCs/>
          <w:sz w:val="32"/>
          <w:szCs w:val="32"/>
          <w:u w:val="single"/>
          <w:lang w:val="en-US"/>
        </w:rPr>
      </w:pPr>
      <w:r>
        <w:rPr>
          <w:b/>
          <w:bCs/>
          <w:sz w:val="32"/>
          <w:szCs w:val="32"/>
          <w:u w:val="single"/>
          <w:lang w:val="en-US"/>
        </w:rPr>
        <w:t xml:space="preserve">Views.py: </w:t>
      </w:r>
    </w:p>
    <w:p>
      <w:pPr>
        <w:pStyle w:val="NoSpacing"/>
        <w:rPr>
          <w:b/>
          <w:b/>
          <w:bCs/>
          <w:sz w:val="28"/>
          <w:szCs w:val="28"/>
          <w:u w:val="single"/>
          <w:lang w:val="en-US"/>
        </w:rPr>
      </w:pPr>
      <w:r>
        <w:rPr>
          <w:b/>
          <w:bCs/>
          <w:sz w:val="28"/>
          <w:szCs w:val="28"/>
          <w:u w:val="single"/>
          <w:lang w:val="en-US"/>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bookmarkStart w:id="0" w:name="_Hlk46780954"/>
      <w:r>
        <w:rPr>
          <w:rFonts w:eastAsia="Times New Roman" w:cs="Times New Roman" w:ascii="Consolas" w:hAnsi="Consolas"/>
          <w:color w:val="D4D4D4"/>
          <w:sz w:val="21"/>
          <w:szCs w:val="21"/>
          <w:lang w:eastAsia="en-IN"/>
        </w:rPr>
        <w:t>HttpResponse</w:t>
      </w:r>
      <w:bookmarkEnd w:id="0"/>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"Hello Pradip"</w:t>
      </w:r>
      <w:r>
        <w:rPr>
          <w:rFonts w:eastAsia="Times New Roman" w:cs="Times New Roman" w:ascii="Consolas" w:hAnsi="Consolas"/>
          <w:color w:val="D4D4D4"/>
          <w:sz w:val="21"/>
          <w:szCs w:val="21"/>
          <w:lang w:eastAsia="en-IN"/>
        </w:rPr>
        <w:t>)</w:t>
      </w:r>
    </w:p>
    <w:p>
      <w:pPr>
        <w:pStyle w:val="Normal"/>
        <w:rPr>
          <w:sz w:val="32"/>
          <w:szCs w:val="32"/>
          <w:u w:val="single"/>
          <w:lang w:val="en-US"/>
        </w:rPr>
      </w:pPr>
      <w:r>
        <w:rPr>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jc w:val="center"/>
        <w:rPr>
          <w:b/>
          <w:b/>
          <w:bCs/>
          <w:sz w:val="40"/>
          <w:szCs w:val="40"/>
          <w:lang w:val="en-US"/>
        </w:rPr>
      </w:pPr>
      <w:r>
        <w:rPr>
          <w:b/>
          <w:bCs/>
          <w:sz w:val="40"/>
          <w:szCs w:val="40"/>
          <w:lang w:val="en-US"/>
        </w:rPr>
        <w:t>context</w:t>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from django.http.response import HttpResponse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fname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,fname)</w:t>
      </w:r>
    </w:p>
    <w:p>
      <w:pPr>
        <w:pStyle w:val="Normal"/>
        <w:rPr>
          <w:b/>
          <w:b/>
          <w:bCs/>
          <w:sz w:val="32"/>
          <w:szCs w:val="32"/>
          <w:u w:val="single"/>
          <w:lang w:val="en-US"/>
        </w:rPr>
      </w:pPr>
      <w:r>
        <w:rPr>
          <w:b/>
          <w:bCs/>
          <w:sz w:val="32"/>
          <w:szCs w:val="32"/>
          <w:u w:val="single"/>
          <w:lang w:val="en-US"/>
        </w:rPr>
      </w:r>
    </w:p>
    <w:p>
      <w:pPr>
        <w:pStyle w:val="Normal"/>
        <w:rPr>
          <w:b/>
          <w:b/>
          <w:bCs/>
          <w:sz w:val="32"/>
          <w:szCs w:val="32"/>
          <w:u w:val="single"/>
          <w:lang w:val="en-US"/>
        </w:rPr>
      </w:pPr>
      <w:r>
        <w:rPr>
          <w:b/>
          <w:bCs/>
          <w:sz w:val="32"/>
          <w:szCs w:val="32"/>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rPr>
          <w:b/>
          <w:b/>
          <w:bCs/>
          <w:sz w:val="32"/>
          <w:szCs w:val="32"/>
          <w:u w:val="single"/>
          <w:lang w:val="en-US"/>
        </w:rPr>
      </w:pPr>
      <w:r>
        <w:rPr>
          <w:b/>
          <w:bCs/>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36"/>
          <w:szCs w:val="36"/>
          <w:lang w:val="en-US"/>
        </w:rPr>
      </w:pPr>
      <w:r>
        <w:rPr>
          <w:b/>
          <w:bCs/>
          <w:sz w:val="36"/>
          <w:szCs w:val="36"/>
          <w:lang w:val="en-US"/>
        </w:rPr>
        <w:t>Template outside application</w:t>
      </w:r>
    </w:p>
    <w:p>
      <w:pPr>
        <w:pStyle w:val="Normal"/>
        <w:rPr>
          <w:b/>
          <w:b/>
          <w:bCs/>
          <w:sz w:val="32"/>
          <w:szCs w:val="32"/>
          <w:u w:val="single"/>
          <w:lang w:val="en-US"/>
        </w:rPr>
      </w:pPr>
      <w:r>
        <w:rPr>
          <w:b/>
          <w:bCs/>
          <w:sz w:val="32"/>
          <w:szCs w:val="32"/>
          <w:u w:val="single"/>
          <w:lang w:val="en-US"/>
        </w:rPr>
        <w:t>Settings.py: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TEMPLATES_DIR = os.path.join(BASE_DIR,</w:t>
      </w:r>
      <w:r>
        <w:rPr>
          <w:rFonts w:eastAsia="Times New Roman" w:cs="Times New Roman" w:ascii="Consolas" w:hAnsi="Consolas"/>
          <w:color w:val="CE9178"/>
          <w:sz w:val="21"/>
          <w:szCs w:val="21"/>
          <w:lang w:eastAsia="en-IN"/>
        </w:rPr>
        <w:t>'templates'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TEMPLATES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'django.template.backends.django.DjangoTemplates'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'DIRS'</w:t>
      </w:r>
      <w:r>
        <w:rPr>
          <w:rFonts w:eastAsia="Times New Roman" w:cs="Times New Roman" w:ascii="Consolas" w:hAnsi="Consolas"/>
          <w:color w:val="D4D4D4"/>
          <w:sz w:val="21"/>
          <w:szCs w:val="21"/>
          <w:lang w:eastAsia="en-IN"/>
        </w:rPr>
        <w:t>: [TEMPLATES_DIR],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'APP_DIRS'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'OPTIONS'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'context_processors'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'django.template.context_processors.debug'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'django.contrib.auth.context_processors.auth'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'django.contrib.messages.context_processors.messages'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ListParagraph"/>
        <w:ind w:left="1440" w:hanging="0"/>
        <w:rPr>
          <w:sz w:val="32"/>
          <w:szCs w:val="32"/>
          <w:lang w:val="en-US"/>
        </w:rPr>
      </w:pPr>
      <w:r>
        <w:rPr>
          <w:sz w:val="32"/>
          <w:szCs w:val="32"/>
          <w:lang w:val="en-US"/>
        </w:rPr>
      </w:r>
    </w:p>
    <w:p>
      <w:pPr>
        <w:pStyle w:val="Normal"/>
        <w:rPr>
          <w:b/>
          <w:b/>
          <w:bCs/>
          <w:sz w:val="32"/>
          <w:szCs w:val="32"/>
          <w:u w:val="single"/>
          <w:lang w:val="en-US"/>
        </w:rPr>
      </w:pPr>
      <w:r>
        <w:rPr>
          <w:b/>
          <w:bCs/>
          <w:sz w:val="32"/>
          <w:szCs w:val="32"/>
          <w:u w:val="single"/>
          <w:lang w:val="en-US"/>
        </w:rPr>
        <w:t>Dj/urls.py: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'social/'</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'social.urls'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'course.urls'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'social/'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b/>
          <w:b/>
          <w:bCs/>
          <w:sz w:val="16"/>
          <w:szCs w:val="16"/>
          <w:lang w:val="en-US"/>
        </w:rPr>
      </w:pPr>
      <w:r>
        <w:rPr>
          <w:b/>
          <w:bCs/>
          <w:sz w:val="16"/>
          <w:szCs w:val="16"/>
          <w:lang w:val="en-US"/>
        </w:rPr>
      </w:r>
    </w:p>
    <w:p>
      <w:pPr>
        <w:pStyle w:val="Normal"/>
        <w:rPr>
          <w:b/>
          <w:b/>
          <w:bCs/>
          <w:sz w:val="28"/>
          <w:szCs w:val="28"/>
          <w:u w:val="single"/>
          <w:lang w:val="en-US"/>
        </w:rPr>
      </w:pPr>
      <w:r>
        <w:rPr>
          <w:b/>
          <w:bCs/>
          <w:sz w:val="28"/>
          <w:szCs w:val="28"/>
          <w:u w:val="single"/>
          <w:lang w:val="en-US"/>
        </w:rPr>
        <w:t>course/urls.py: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24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'index/'</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sz w:val="32"/>
          <w:szCs w:val="32"/>
          <w:lang w:val="en-US"/>
        </w:rPr>
      </w:pPr>
      <w:r>
        <w:rPr>
          <w:sz w:val="32"/>
          <w:szCs w:val="32"/>
          <w:lang w:val="en-US"/>
        </w:rPr>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p>
    <w:p>
      <w:pPr>
        <w:pStyle w:val="Normal"/>
        <w:jc w:val="both"/>
        <w:rPr>
          <w:b/>
          <w:b/>
          <w:bCs/>
          <w:sz w:val="28"/>
          <w:szCs w:val="28"/>
          <w:u w:val="single"/>
          <w:lang w:val="en-US"/>
        </w:rPr>
      </w:pPr>
      <w:r>
        <w:rPr>
          <w:b/>
          <w:bCs/>
          <w:sz w:val="28"/>
          <w:szCs w:val="28"/>
          <w:u w:val="single"/>
          <w:lang w:val="en-US"/>
        </w:rPr>
      </w:r>
    </w:p>
    <w:p>
      <w:pPr>
        <w:pStyle w:val="Normal"/>
        <w:jc w:val="both"/>
        <w:rPr>
          <w:b/>
          <w:b/>
          <w:bCs/>
          <w:sz w:val="32"/>
          <w:szCs w:val="32"/>
          <w:u w:val="single"/>
          <w:lang w:val="en-US"/>
        </w:rPr>
      </w:pPr>
      <w:r>
        <w:rPr>
          <w:b/>
          <w:bCs/>
          <w:sz w:val="32"/>
          <w:szCs w:val="32"/>
          <w:u w:val="single"/>
          <w:lang w:val="en-US"/>
        </w:rPr>
        <w:t>social/urls.py: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social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sz w:val="32"/>
          <w:szCs w:val="32"/>
          <w:lang w:val="en-US"/>
        </w:rPr>
      </w:pPr>
      <w:r>
        <w:rPr>
          <w:sz w:val="32"/>
          <w:szCs w:val="32"/>
          <w:lang w:val="en-US"/>
        </w:rPr>
      </w:r>
    </w:p>
    <w:p>
      <w:pPr>
        <w:pStyle w:val="Normal"/>
        <w:rPr>
          <w:b/>
          <w:b/>
          <w:bCs/>
          <w:sz w:val="32"/>
          <w:szCs w:val="32"/>
          <w:u w:val="single"/>
          <w:lang w:val="en-US"/>
        </w:rPr>
      </w:pPr>
      <w:r>
        <w:rPr>
          <w:b/>
          <w:bCs/>
          <w:sz w:val="32"/>
          <w:szCs w:val="32"/>
          <w:u w:val="single"/>
          <w:lang w:val="en-US"/>
        </w:rPr>
        <w:t>Views.py: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from django.http.response import HttpResponse</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'social/index.html'</w:t>
      </w:r>
      <w:r>
        <w:rPr>
          <w:rFonts w:eastAsia="Times New Roman" w:cs="Times New Roman" w:ascii="Consolas" w:hAnsi="Consolas"/>
          <w:color w:val="D4D4D4"/>
          <w:sz w:val="21"/>
          <w:szCs w:val="21"/>
          <w:lang w:eastAsia="en-IN"/>
        </w:rPr>
        <w:t>)</w:t>
      </w:r>
    </w:p>
    <w:p>
      <w:pPr>
        <w:pStyle w:val="Normal"/>
        <w:rPr>
          <w:sz w:val="32"/>
          <w:szCs w:val="32"/>
          <w:lang w:val="en-US"/>
        </w:rPr>
      </w:pPr>
      <w:r>
        <w:rPr>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jc w:val="center"/>
        <w:rPr>
          <w:b/>
          <w:b/>
          <w:bCs/>
          <w:sz w:val="40"/>
          <w:szCs w:val="40"/>
          <w:lang w:val="en-US"/>
        </w:rPr>
      </w:pPr>
      <w:r>
        <w:rPr>
          <w:b/>
          <w:bCs/>
          <w:sz w:val="40"/>
          <w:szCs w:val="40"/>
          <w:lang w:val="en-US"/>
        </w:rPr>
        <w:t>Static File</w:t>
      </w:r>
    </w:p>
    <w:p>
      <w:pPr>
        <w:pStyle w:val="Normal"/>
        <w:rPr>
          <w:b/>
          <w:b/>
          <w:bCs/>
          <w:sz w:val="32"/>
          <w:szCs w:val="32"/>
          <w:u w:val="single"/>
          <w:lang w:val="en-US"/>
        </w:rPr>
      </w:pPr>
      <w:r>
        <w:rPr>
          <w:b/>
          <w:bCs/>
          <w:sz w:val="32"/>
          <w:szCs w:val="32"/>
          <w:u w:val="single"/>
          <w:lang w:val="en-US"/>
        </w:rPr>
        <w:t>Settings.py: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STATIC_DIR = os.path.join(BASE_DIR,</w:t>
      </w:r>
      <w:r>
        <w:rPr>
          <w:rFonts w:eastAsia="Times New Roman" w:cs="Times New Roman" w:ascii="Consolas" w:hAnsi="Consolas"/>
          <w:color w:val="CE9178"/>
          <w:sz w:val="21"/>
          <w:szCs w:val="21"/>
          <w:lang w:eastAsia="en-IN"/>
        </w:rPr>
        <w:t>'static'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STATICFILES_DIRS = [STATIC_DIR]</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b/>
          <w:b/>
          <w:bCs/>
          <w:sz w:val="32"/>
          <w:szCs w:val="32"/>
          <w:u w:val="single"/>
          <w:lang w:val="en-US"/>
        </w:rPr>
      </w:pPr>
      <w:r>
        <w:rPr>
          <w:b/>
          <w:bCs/>
          <w:sz w:val="32"/>
          <w:szCs w:val="32"/>
          <w:u w:val="single"/>
          <w:lang w:val="en-US"/>
        </w:rPr>
      </w:r>
    </w:p>
    <w:p>
      <w:pPr>
        <w:pStyle w:val="Normal"/>
        <w:rPr>
          <w:b/>
          <w:b/>
          <w:bCs/>
          <w:sz w:val="32"/>
          <w:szCs w:val="32"/>
          <w:u w:val="single"/>
          <w:lang w:val="en-US"/>
        </w:rPr>
      </w:pPr>
      <w:r>
        <w:rPr>
          <w:b/>
          <w:bCs/>
          <w:sz w:val="32"/>
          <w:szCs w:val="32"/>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load static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link</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rel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"stylesheet"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static 'course/style.css' %}"</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jc w:val="center"/>
        <w:rPr>
          <w:sz w:val="48"/>
          <w:szCs w:val="48"/>
          <w:u w:val="single"/>
          <w:lang w:val="en-US"/>
        </w:rPr>
      </w:pPr>
      <w:r>
        <w:rPr>
          <w:sz w:val="48"/>
          <w:szCs w:val="4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Url shortcutt</w:t>
      </w:r>
    </w:p>
    <w:p>
      <w:pPr>
        <w:pStyle w:val="Normal"/>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'about/'</w:t>
      </w:r>
      <w:r>
        <w:rPr>
          <w:rFonts w:eastAsia="Times New Roman" w:cs="Times New Roman" w:ascii="Consolas" w:hAnsi="Consolas"/>
          <w:color w:val="D4D4D4"/>
          <w:sz w:val="21"/>
          <w:szCs w:val="21"/>
          <w:lang w:eastAsia="en-IN"/>
        </w:rPr>
        <w:t>,views.about,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"ab"</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b/>
          <w:b/>
          <w:bCs/>
          <w:sz w:val="28"/>
          <w:szCs w:val="28"/>
          <w:u w:val="single"/>
          <w:lang w:val="en-US"/>
        </w:rPr>
      </w:pPr>
      <w:r>
        <w:rPr>
          <w:b/>
          <w:bCs/>
          <w:sz w:val="28"/>
          <w:szCs w:val="28"/>
          <w:u w:val="single"/>
          <w:lang w:val="en-US"/>
        </w:rPr>
      </w:r>
    </w:p>
    <w:p>
      <w:pPr>
        <w:pStyle w:val="Normal"/>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ind w:left="1080" w:hanging="0"/>
        <w:rPr>
          <w:rFonts w:ascii="Consolas" w:hAnsi="Consolas" w:eastAsia="Times New Roman" w:cs="Times New Roman"/>
          <w:color w:val="80808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url 'ab' %}"</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about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sz w:val="48"/>
          <w:szCs w:val="48"/>
          <w:u w:val="single"/>
          <w:lang w:val="en-US"/>
        </w:rPr>
      </w:pPr>
      <w:r>
        <w:rPr>
          <w:sz w:val="48"/>
          <w:szCs w:val="4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Include method (Joint Another html)</w:t>
      </w:r>
    </w:p>
    <w:p>
      <w:pPr>
        <w:pStyle w:val="Normal"/>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include 'course/best.html' %}</w:t>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b/>
          <w:b/>
          <w:bCs/>
          <w:sz w:val="28"/>
          <w:szCs w:val="28"/>
          <w:u w:val="single"/>
        </w:rPr>
      </w:pPr>
      <w:r>
        <w:rPr>
          <w:b/>
          <w:bCs/>
          <w:sz w:val="28"/>
          <w:szCs w:val="28"/>
          <w:u w:val="single"/>
        </w:rPr>
      </w:r>
    </w:p>
    <w:p>
      <w:pPr>
        <w:pStyle w:val="Normal"/>
        <w:shd w:val="clear" w:color="auto" w:fill="1E1E1E"/>
        <w:spacing w:lineRule="atLeast" w:line="285" w:before="0" w:after="0"/>
        <w:ind w:left="108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include 'course/best.html' with p="hello" %}</w:t>
      </w:r>
    </w:p>
    <w:p>
      <w:pPr>
        <w:pStyle w:val="Normal"/>
        <w:rPr>
          <w:sz w:val="48"/>
          <w:szCs w:val="48"/>
          <w:lang w:val="en-US"/>
        </w:rPr>
      </w:pPr>
      <w:r>
        <w:rPr>
          <w:sz w:val="48"/>
          <w:szCs w:val="48"/>
          <w:lang w:val="en-US"/>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ORM(OBJECT RELATION MODEL)</w:t>
      </w:r>
    </w:p>
    <w:p>
      <w:pPr>
        <w:pStyle w:val="Normal"/>
        <w:rPr>
          <w:sz w:val="40"/>
          <w:szCs w:val="40"/>
          <w:u w:val="single"/>
          <w:lang w:val="en-US"/>
        </w:rPr>
      </w:pPr>
      <w:r>
        <w:rPr>
          <w:sz w:val="40"/>
          <w:szCs w:val="40"/>
          <w:u w:val="single"/>
          <w:lang w:val="en-US"/>
        </w:rPr>
      </w:r>
    </w:p>
    <w:p>
      <w:pPr>
        <w:pStyle w:val="ListParagraph"/>
        <w:numPr>
          <w:ilvl w:val="0"/>
          <w:numId w:val="1"/>
        </w:numPr>
        <w:rPr>
          <w:sz w:val="40"/>
          <w:szCs w:val="40"/>
          <w:lang w:val="en-US"/>
        </w:rPr>
      </w:pPr>
      <w:r>
        <w:rPr>
          <w:sz w:val="40"/>
          <w:szCs w:val="40"/>
          <w:lang w:val="en-US"/>
        </w:rPr>
        <w:t>Makemigration :: It’s creat sql query</w:t>
      </w:r>
    </w:p>
    <w:p>
      <w:pPr>
        <w:pStyle w:val="ListParagraph"/>
        <w:numPr>
          <w:ilvl w:val="0"/>
          <w:numId w:val="1"/>
        </w:numPr>
        <w:rPr>
          <w:sz w:val="40"/>
          <w:szCs w:val="40"/>
          <w:lang w:val="en-US"/>
        </w:rPr>
      </w:pPr>
      <w:r>
        <w:rPr>
          <w:sz w:val="40"/>
          <w:szCs w:val="40"/>
          <w:lang w:val="en-US"/>
        </w:rPr>
        <w:t>Migrate :: It’s execute sql query</w:t>
      </w:r>
    </w:p>
    <w:p>
      <w:pPr>
        <w:pStyle w:val="ListParagraph"/>
        <w:rPr>
          <w:sz w:val="40"/>
          <w:szCs w:val="40"/>
          <w:lang w:val="en-US"/>
        </w:rPr>
      </w:pPr>
      <w:r>
        <w:rPr>
          <w:sz w:val="40"/>
          <w:szCs w:val="40"/>
          <w:lang w:val="en-US"/>
        </w:rPr>
      </w:r>
    </w:p>
    <w:p>
      <w:pPr>
        <w:pStyle w:val="Normal"/>
        <w:shd w:val="clear" w:color="auto" w:fill="D0CECE" w:themeFill="background2" w:themeFillShade="e6"/>
        <w:jc w:val="center"/>
        <w:rPr>
          <w:b/>
          <w:b/>
          <w:bCs/>
          <w:sz w:val="40"/>
          <w:szCs w:val="40"/>
          <w:lang w:val="en-US"/>
        </w:rPr>
      </w:pPr>
      <w:r>
        <w:rPr>
          <w:b/>
          <w:bCs/>
          <w:sz w:val="40"/>
          <w:szCs w:val="40"/>
          <w:lang w:val="en-US"/>
        </w:rPr>
        <w:t>INSTALL SQL DATABASE</w:t>
      </w:r>
    </w:p>
    <w:p>
      <w:pPr>
        <w:pStyle w:val="ListParagraph"/>
        <w:numPr>
          <w:ilvl w:val="0"/>
          <w:numId w:val="29"/>
        </w:numPr>
        <w:rPr>
          <w:sz w:val="26"/>
          <w:szCs w:val="26"/>
          <w:lang w:val="en-US"/>
        </w:rPr>
      </w:pPr>
      <w:r>
        <w:rPr>
          <w:sz w:val="26"/>
          <w:szCs w:val="26"/>
          <w:lang w:val="en-US"/>
        </w:rPr>
        <w:t>Load db</w:t>
      </w:r>
    </w:p>
    <w:p>
      <w:pPr>
        <w:pStyle w:val="Normal"/>
        <w:ind w:left="2743" w:hanging="0"/>
        <w:rPr>
          <w:sz w:val="40"/>
          <w:szCs w:val="40"/>
          <w:lang w:val="en-US"/>
        </w:rPr>
      </w:pPr>
      <w:r>
        <w:rPr>
          <w:sz w:val="40"/>
          <w:szCs w:val="40"/>
          <w:lang w:val="en-US"/>
        </w:rPr>
      </w:r>
    </w:p>
    <w:p>
      <w:pPr>
        <w:pStyle w:val="ListParagraph"/>
        <w:numPr>
          <w:ilvl w:val="0"/>
          <w:numId w:val="30"/>
        </w:numPr>
        <w:shd w:val="clear" w:color="auto" w:fill="D0CECE" w:themeFill="background2" w:themeFillShade="e6"/>
        <w:jc w:val="center"/>
        <w:rPr>
          <w:b/>
          <w:b/>
          <w:bCs/>
          <w:sz w:val="32"/>
          <w:szCs w:val="32"/>
          <w:lang w:val="en-US"/>
        </w:rPr>
      </w:pPr>
      <w:r>
        <w:rPr>
          <w:b/>
          <w:bCs/>
          <w:sz w:val="32"/>
          <w:szCs w:val="32"/>
          <w:lang w:val="en-US"/>
        </w:rPr>
        <w:t>GET DATA FROME DATABASE</w:t>
      </w:r>
    </w:p>
    <w:p>
      <w:pPr>
        <w:pStyle w:val="Normal"/>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st = Student.objects.all()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"st"</w:t>
      </w:r>
      <w:r>
        <w:rPr>
          <w:rFonts w:eastAsia="Times New Roman" w:cs="Times New Roman" w:ascii="Consolas" w:hAnsi="Consolas"/>
          <w:color w:val="D4D4D4"/>
          <w:sz w:val="21"/>
          <w:szCs w:val="21"/>
          <w:lang w:eastAsia="en-IN"/>
        </w:rPr>
        <w:t>:st})</w:t>
      </w:r>
    </w:p>
    <w:p>
      <w:pPr>
        <w:pStyle w:val="Normal"/>
        <w:rPr>
          <w:b/>
          <w:b/>
          <w:bCs/>
          <w:sz w:val="28"/>
          <w:szCs w:val="28"/>
          <w:u w:val="single"/>
          <w:lang w:val="en-US"/>
        </w:rPr>
      </w:pPr>
      <w:r>
        <w:rPr>
          <w:b/>
          <w:bCs/>
          <w:sz w:val="28"/>
          <w:szCs w:val="28"/>
          <w:u w:val="single"/>
          <w:lang w:val="en-US"/>
        </w:rPr>
      </w:r>
    </w:p>
    <w:p>
      <w:pPr>
        <w:pStyle w:val="Normal"/>
        <w:rPr>
          <w:b/>
          <w:b/>
          <w:bCs/>
          <w:sz w:val="28"/>
          <w:szCs w:val="28"/>
          <w:u w:val="single"/>
          <w:lang w:val="en-US"/>
        </w:rPr>
      </w:pPr>
      <w:r>
        <w:rPr>
          <w:b/>
          <w:bCs/>
          <w:sz w:val="28"/>
          <w:szCs w:val="28"/>
          <w:u w:val="single"/>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models.EmailField(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stupass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comment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569CD6"/>
          <w:sz w:val="21"/>
          <w:szCs w:val="21"/>
          <w:lang w:eastAsia="en-IN"/>
        </w:rPr>
        <w:t>%s</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rPr>
          <w:b/>
          <w:b/>
          <w:bCs/>
          <w:sz w:val="40"/>
          <w:szCs w:val="40"/>
          <w:u w:val="single"/>
          <w:lang w:val="en-US"/>
        </w:rPr>
      </w:pPr>
      <w:r>
        <w:rPr>
          <w:b/>
          <w:bCs/>
          <w:sz w:val="40"/>
          <w:szCs w:val="40"/>
          <w:u w:val="single"/>
          <w:lang w:val="en-US"/>
        </w:rPr>
      </w:r>
    </w:p>
    <w:p>
      <w:pPr>
        <w:pStyle w:val="ListParagraph"/>
        <w:numPr>
          <w:ilvl w:val="0"/>
          <w:numId w:val="30"/>
        </w:numPr>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32"/>
          <w:szCs w:val="32"/>
          <w:highlight w:val="darkRed"/>
          <w:lang w:val="en-US"/>
        </w:rPr>
      </w:pPr>
      <w:r>
        <w:rPr>
          <w:b/>
          <w:bCs/>
          <w:sz w:val="32"/>
          <w:szCs w:val="32"/>
          <w:lang w:val="en-US"/>
        </w:rPr>
        <w:t>Register the Model</w:t>
      </w:r>
    </w:p>
    <w:p>
      <w:pPr>
        <w:pStyle w:val="Normal"/>
        <w:shd w:val="clear" w:color="auto" w:fill="FFFFFF" w:themeFill="background1"/>
        <w:rPr>
          <w:b/>
          <w:b/>
          <w:bCs/>
          <w:sz w:val="28"/>
          <w:szCs w:val="28"/>
          <w:u w:val="single"/>
          <w:lang w:val="en-US"/>
        </w:rPr>
      </w:pPr>
      <w:r>
        <w:rPr>
          <w:b/>
          <w:bCs/>
          <w:sz w:val="28"/>
          <w:szCs w:val="28"/>
          <w:u w:val="single"/>
          <w:lang w:val="en-US"/>
        </w:rPr>
      </w:r>
    </w:p>
    <w:p>
      <w:pPr>
        <w:pStyle w:val="Normal"/>
        <w:shd w:val="clear" w:color="auto" w:fill="FFFFFF" w:themeFill="background1"/>
        <w:rPr>
          <w:b/>
          <w:b/>
          <w:bCs/>
          <w:sz w:val="28"/>
          <w:szCs w:val="28"/>
          <w:u w:val="single"/>
          <w:lang w:val="en-US"/>
        </w:rPr>
      </w:pPr>
      <w:r>
        <w:rPr>
          <w:b/>
          <w:bCs/>
          <w:sz w:val="28"/>
          <w:szCs w:val="28"/>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admin.site.register(Student,StudentAdmin)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jc w:val="center"/>
        <w:rPr>
          <w:sz w:val="20"/>
          <w:szCs w:val="20"/>
          <w:highlight w:val="lightGray"/>
          <w:lang w:val="en-US"/>
        </w:rPr>
      </w:pPr>
      <w:r>
        <w:rPr>
          <w:sz w:val="20"/>
          <w:szCs w:val="20"/>
          <w:highlight w:val="lightGray"/>
          <w:lang w:val="en-US"/>
        </w:rPr>
      </w:r>
    </w:p>
    <w:p>
      <w:pPr>
        <w:pStyle w:val="Normal"/>
        <w:jc w:val="center"/>
        <w:rPr>
          <w:b/>
          <w:b/>
          <w:bCs/>
          <w:sz w:val="20"/>
          <w:szCs w:val="20"/>
          <w:lang w:val="en-US"/>
        </w:rPr>
      </w:pPr>
      <w:r>
        <w:rPr>
          <w:b/>
          <w:bCs/>
          <w:sz w:val="20"/>
          <w:szCs w:val="20"/>
          <w:highlight w:val="lightGray"/>
          <w:u w:val="single"/>
          <w:lang w:val="en-US"/>
        </w:rPr>
        <w:t xml:space="preserve"> </w:t>
      </w:r>
      <w:r>
        <w:rPr>
          <w:b/>
          <w:bCs/>
          <w:sz w:val="20"/>
          <w:szCs w:val="20"/>
          <w:highlight w:val="lightGray"/>
          <w:u w:val="single"/>
          <w:lang w:val="en-US"/>
        </w:rPr>
        <w:t xml:space="preserve">OR  </w:t>
      </w:r>
      <w:r>
        <w:rPr>
          <w:b/>
          <w:bCs/>
          <w:sz w:val="20"/>
          <w:szCs w:val="20"/>
          <w:highlight w:val="lightGray"/>
          <w:lang w:val="en-US"/>
        </w:rPr>
        <w:t xml:space="preserve"> (BEST-PRACTICE)</w:t>
      </w:r>
    </w:p>
    <w:p>
      <w:pPr>
        <w:pStyle w:val="Normal"/>
        <w:shd w:val="clear" w:color="auto" w:fill="1E1E1E"/>
        <w:spacing w:lineRule="atLeast" w:line="285" w:before="0" w:after="0"/>
        <w:rPr>
          <w:rFonts w:ascii="Consolas" w:hAnsi="Consolas" w:eastAsia="Times New Roman" w:cs="Times New Roman"/>
          <w:color w:val="DCDCAA"/>
          <w:sz w:val="21"/>
          <w:szCs w:val="21"/>
          <w:lang w:eastAsia="en-IN"/>
        </w:rPr>
      </w:pPr>
      <w:r>
        <w:rPr>
          <w:rFonts w:eastAsia="Times New Roman" w:cs="Times New Roman" w:ascii="Consolas" w:hAnsi="Consolas"/>
          <w:color w:val="DCDCAA"/>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(Student,StudentAdmin)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jc w:val="center"/>
        <w:rPr>
          <w:sz w:val="40"/>
          <w:szCs w:val="40"/>
          <w:u w:val="single"/>
          <w:lang w:val="en-US"/>
        </w:rPr>
      </w:pPr>
      <w:r>
        <w:rPr>
          <w:sz w:val="40"/>
          <w:szCs w:val="40"/>
          <w:u w:val="single"/>
          <w:lang w:val="en-US"/>
        </w:rPr>
      </w:r>
    </w:p>
    <w:p>
      <w:pPr>
        <w:pStyle w:val="ListParagraph"/>
        <w:numPr>
          <w:ilvl w:val="0"/>
          <w:numId w:val="30"/>
        </w:numPr>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32"/>
          <w:szCs w:val="32"/>
          <w:highlight w:val="red"/>
          <w:lang w:val="en-US"/>
        </w:rPr>
      </w:pPr>
      <w:r>
        <w:rPr>
          <w:b/>
          <w:bCs/>
          <w:sz w:val="32"/>
          <w:szCs w:val="32"/>
          <w:shd w:fill="D0CECE" w:val="clear"/>
          <w:lang w:val="en-US"/>
        </w:rPr>
        <w:t>ADD ADITIONAL FETURES</w:t>
      </w:r>
    </w:p>
    <w:p>
      <w:pPr>
        <w:pStyle w:val="Normal"/>
        <w:rPr>
          <w:b/>
          <w:b/>
          <w:bCs/>
          <w:sz w:val="32"/>
          <w:szCs w:val="32"/>
          <w:u w:val="single"/>
          <w:lang w:val="en-US"/>
        </w:rPr>
      </w:pPr>
      <w:r>
        <w:rPr>
          <w:b/>
          <w:bCs/>
          <w:sz w:val="32"/>
          <w:szCs w:val="32"/>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'eamil'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admin.site.register(Student,StudentAdmin)</w:t>
      </w:r>
    </w:p>
    <w:p>
      <w:pPr>
        <w:pStyle w:val="Normal"/>
        <w:rPr>
          <w:b/>
          <w:b/>
          <w:bCs/>
          <w:sz w:val="40"/>
          <w:szCs w:val="40"/>
          <w:u w:val="single"/>
          <w:lang w:val="en-US"/>
        </w:rPr>
      </w:pPr>
      <w:r>
        <w:rPr>
          <w:b/>
          <w:bCs/>
          <w:sz w:val="40"/>
          <w:szCs w:val="40"/>
          <w:u w:val="single"/>
          <w:lang w:val="en-US"/>
        </w:rPr>
      </w:r>
    </w:p>
    <w:p>
      <w:pPr>
        <w:pStyle w:val="Normal"/>
        <w:rPr>
          <w:b/>
          <w:b/>
          <w:bCs/>
          <w:sz w:val="40"/>
          <w:szCs w:val="40"/>
          <w:u w:val="single"/>
          <w:lang w:val="en-US"/>
        </w:rPr>
      </w:pPr>
      <w:r>
        <w:rPr>
          <w:b/>
          <w:bCs/>
          <w:sz w:val="40"/>
          <w:szCs w:val="40"/>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DJANGO FORM</w:t>
      </w:r>
    </w:p>
    <w:p>
      <w:pPr>
        <w:pStyle w:val="Normal"/>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p>
    <w:p>
      <w:pPr>
        <w:pStyle w:val="Normal"/>
        <w:rPr>
          <w:sz w:val="18"/>
          <w:szCs w:val="18"/>
          <w:lang w:val="en-US"/>
        </w:rPr>
      </w:pPr>
      <w:r>
        <w:rPr>
          <w:sz w:val="18"/>
          <w:szCs w:val="18"/>
          <w:lang w:val="en-US"/>
        </w:rPr>
      </w:r>
    </w:p>
    <w:p>
      <w:pPr>
        <w:pStyle w:val="Normal"/>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rPr>
          <w:sz w:val="18"/>
          <w:szCs w:val="18"/>
          <w:lang w:val="en-US"/>
        </w:rPr>
      </w:pPr>
      <w:r>
        <w:rPr>
          <w:sz w:val="18"/>
          <w:szCs w:val="18"/>
          <w:lang w:val="en-US"/>
        </w:rPr>
      </w:r>
    </w:p>
    <w:p>
      <w:pPr>
        <w:pStyle w:val="Normal"/>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'about/'</w:t>
      </w:r>
      <w:r>
        <w:rPr>
          <w:rFonts w:eastAsia="Times New Roman" w:cs="Times New Roman" w:ascii="Consolas" w:hAnsi="Consolas"/>
          <w:color w:val="D4D4D4"/>
          <w:sz w:val="21"/>
          <w:szCs w:val="21"/>
          <w:lang w:eastAsia="en-IN"/>
        </w:rPr>
        <w:t>,views.show,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"ab"</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rPr>
          <w:sz w:val="18"/>
          <w:szCs w:val="18"/>
          <w:lang w:val="en-US"/>
        </w:rPr>
      </w:pPr>
      <w:r>
        <w:rPr>
          <w:sz w:val="18"/>
          <w:szCs w:val="18"/>
          <w:lang w:val="en-US"/>
        </w:rPr>
      </w:r>
    </w:p>
    <w:p>
      <w:pPr>
        <w:pStyle w:val="Normal"/>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extends 'base.html'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title %}home page{% endblock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content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{{fm.as_p}}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"press"</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endblock %}</w:t>
      </w:r>
    </w:p>
    <w:p>
      <w:pPr>
        <w:pStyle w:val="Normal"/>
        <w:rPr>
          <w:sz w:val="16"/>
          <w:szCs w:val="16"/>
          <w:u w:val="single"/>
          <w:lang w:val="en-US"/>
        </w:rPr>
      </w:pPr>
      <w:r>
        <w:rPr>
          <w:sz w:val="16"/>
          <w:szCs w:val="16"/>
          <w:u w:val="single"/>
          <w:lang w:val="en-US"/>
        </w:rPr>
      </w:r>
    </w:p>
    <w:p>
      <w:pPr>
        <w:pStyle w:val="ListParagraph"/>
        <w:numPr>
          <w:ilvl w:val="0"/>
          <w:numId w:val="29"/>
        </w:numPr>
        <w:rPr>
          <w:b/>
          <w:b/>
          <w:bCs/>
          <w:sz w:val="26"/>
          <w:szCs w:val="26"/>
          <w:lang w:val="en-US"/>
        </w:rPr>
      </w:pPr>
      <w:r>
        <w:rPr>
          <w:b/>
          <w:bCs/>
          <w:sz w:val="26"/>
          <w:szCs w:val="26"/>
          <w:u w:val="single"/>
          <w:lang w:val="en-US"/>
        </w:rPr>
        <w:t>0r</w:t>
      </w:r>
      <w:r>
        <w:rPr>
          <w:b/>
          <w:bCs/>
          <w:sz w:val="26"/>
          <w:szCs w:val="26"/>
          <w:lang w:val="en-US"/>
        </w:rPr>
        <w:t xml:space="preserve">  </w:t>
      </w:r>
      <w:r>
        <w:rPr>
          <w:rFonts w:eastAsia="Wingdings" w:cs="Wingdings" w:ascii="Wingdings" w:hAnsi="Wingdings"/>
          <w:b/>
          <w:bCs/>
          <w:sz w:val="26"/>
          <w:szCs w:val="26"/>
          <w:lang w:val="en-US"/>
        </w:rPr>
        <w:t></w:t>
      </w:r>
      <w:r>
        <w:rPr>
          <w:b/>
          <w:bCs/>
          <w:sz w:val="26"/>
          <w:szCs w:val="26"/>
          <w:lang w:val="en-US"/>
        </w:rPr>
        <w:t xml:space="preserve"> Fm.as_table</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bCs/>
          <w:sz w:val="40"/>
          <w:szCs w:val="40"/>
          <w:lang w:val="en-US"/>
        </w:rPr>
      </w:pPr>
      <w:r>
        <w:rPr>
          <w:b/>
          <w:bCs/>
          <w:sz w:val="40"/>
          <w:szCs w:val="40"/>
          <w:lang w:val="en-US"/>
        </w:rPr>
        <w:t>Form Validation</w:t>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fm=StudentRegistration(request.POST)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(fm.cleaned_data[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extends 'base.html'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title %}home page{% endblock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block content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{{fm.as_p}}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"press"</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endblock %}</w:t>
      </w:r>
    </w:p>
    <w:p>
      <w:pPr>
        <w:pStyle w:val="Normal"/>
        <w:spacing w:lineRule="auto" w:line="360"/>
        <w:rPr>
          <w:sz w:val="40"/>
          <w:szCs w:val="40"/>
          <w:lang w:val="en-US"/>
        </w:rPr>
      </w:pPr>
      <w:r>
        <w:rPr>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FORM FIELD</w:t>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min_length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check box: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agree = forms.BooleanField(</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agree"</w:t>
      </w:r>
      <w:r>
        <w:rPr>
          <w:rFonts w:eastAsia="Times New Roman" w:cs="Times New Roman" w:ascii="Consolas" w:hAnsi="Consolas"/>
          <w:color w:val="D4D4D4"/>
          <w:sz w:val="21"/>
          <w:szCs w:val="21"/>
          <w:lang w:eastAsia="en-IN"/>
        </w:rPr>
        <w:t>)</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Integer 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forms.IntegerField(</w:t>
      </w:r>
      <w:r>
        <w:rPr>
          <w:rFonts w:eastAsia="Times New Roman" w:cs="Times New Roman" w:ascii="Consolas" w:hAnsi="Consolas"/>
          <w:color w:val="9CDCFE"/>
          <w:sz w:val="21"/>
          <w:szCs w:val="21"/>
          <w:lang w:eastAsia="en-IN"/>
        </w:rPr>
        <w:t>max_value</w:t>
      </w:r>
      <w:r>
        <w:rPr>
          <w:rFonts w:eastAsia="Times New Roman" w:cs="Times New Roman" w:ascii="Consolas" w:hAnsi="Consolas"/>
          <w:color w:val="D4D4D4"/>
          <w:sz w:val="21"/>
          <w:szCs w:val="21"/>
          <w:lang w:eastAsia="en-IN"/>
        </w:rPr>
        <w:t>=1</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p>
    <w:p>
      <w:pPr>
        <w:pStyle w:val="Normal"/>
        <w:spacing w:lineRule="auto" w:line="360"/>
        <w:rPr>
          <w:sz w:val="16"/>
          <w:szCs w:val="16"/>
          <w:lang w:val="en-US"/>
        </w:rPr>
      </w:pPr>
      <w:r>
        <w:rPr>
          <w:sz w:val="16"/>
          <w:szCs w:val="16"/>
          <w:lang w:val="en-US"/>
        </w:rPr>
      </w:r>
    </w:p>
    <w:p>
      <w:pPr>
        <w:pStyle w:val="Normal"/>
        <w:spacing w:lineRule="auto" w:line="360"/>
        <w:rPr>
          <w:b/>
          <w:b/>
          <w:bCs/>
          <w:sz w:val="28"/>
          <w:szCs w:val="28"/>
          <w:u w:val="single"/>
          <w:lang w:val="en-US"/>
        </w:rPr>
      </w:pPr>
      <w:r>
        <w:rPr>
          <w:b/>
          <w:bCs/>
          <w:sz w:val="28"/>
          <w:szCs w:val="28"/>
          <w:u w:val="single"/>
          <w:lang w:val="en-US"/>
        </w:rPr>
        <w:t>validators: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validators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=[validators.MaxLengthValidator(</w:t>
      </w:r>
      <w:r>
        <w:rPr>
          <w:rFonts w:eastAsia="Times New Roman" w:cs="Times New Roman" w:ascii="Consolas" w:hAnsi="Consolas"/>
          <w:color w:val="B5CEA8"/>
          <w:sz w:val="21"/>
          <w:szCs w:val="21"/>
          <w:lang w:eastAsia="en-IN"/>
        </w:rPr>
        <w:t>4</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=[validators.MinLengthValidator(</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true evalue'</w:t>
      </w:r>
      <w:r>
        <w:rPr>
          <w:rFonts w:eastAsia="Times New Roman" w:cs="Times New Roman" w:ascii="Consolas" w:hAnsi="Consolas"/>
          <w:color w:val="D4D4D4"/>
          <w:sz w:val="21"/>
          <w:szCs w:val="21"/>
          <w:lang w:eastAsia="en-IN"/>
        </w:rPr>
        <w:t>)])</w:t>
      </w:r>
    </w:p>
    <w:p>
      <w:pPr>
        <w:pStyle w:val="Normal"/>
        <w:spacing w:lineRule="auto" w:line="360"/>
        <w:rPr>
          <w:sz w:val="40"/>
          <w:szCs w:val="40"/>
          <w:lang w:val="en-US"/>
        </w:rPr>
      </w:pPr>
      <w:r>
        <w:rPr>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Httpresponsredirect</w:t>
      </w:r>
    </w:p>
    <w:p>
      <w:pPr>
        <w:pStyle w:val="Normal"/>
        <w:shd w:val="clear" w:color="auto" w:fill="FFFFFF" w:themeFill="background1"/>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HttpResponseRedirect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fm=StudentRegistration(request.POST)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fm.cleaned_data[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fm.cleaned_data[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re_pass = fm.cleaned_data[</w:t>
      </w:r>
      <w:r>
        <w:rPr>
          <w:rFonts w:eastAsia="Times New Roman" w:cs="Times New Roman" w:ascii="Consolas" w:hAnsi="Consolas"/>
          <w:color w:val="CE9178"/>
          <w:sz w:val="21"/>
          <w:szCs w:val="21"/>
          <w:lang w:eastAsia="en-IN"/>
        </w:rPr>
        <w:t>'re_enter_pass'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(re_pass)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if password != re_pass: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raise ValueError("Not match 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"/course/success"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success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"course/success.html"</w:t>
      </w:r>
      <w:r>
        <w:rPr>
          <w:rFonts w:eastAsia="Times New Roman" w:cs="Times New Roman" w:ascii="Consolas" w:hAnsi="Consolas"/>
          <w:color w:val="D4D4D4"/>
          <w:sz w:val="21"/>
          <w:szCs w:val="21"/>
          <w:lang w:eastAsia="en-IN"/>
        </w:rPr>
        <w:t>)</w:t>
      </w:r>
    </w:p>
    <w:p>
      <w:pPr>
        <w:pStyle w:val="Normal"/>
        <w:spacing w:lineRule="auto" w:line="360"/>
        <w:rPr>
          <w:sz w:val="40"/>
          <w:szCs w:val="40"/>
          <w:lang w:val="en-US"/>
        </w:rPr>
      </w:pPr>
      <w:r>
        <w:rPr>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40"/>
          <w:szCs w:val="40"/>
          <w:lang w:val="en-US"/>
        </w:rPr>
      </w:pPr>
      <w:r>
        <w:rPr>
          <w:b/>
          <w:bCs/>
          <w:sz w:val="40"/>
          <w:szCs w:val="40"/>
          <w:lang w:val="en-US"/>
        </w:rPr>
        <w:t>Clean Data(Compaire two field)</w:t>
      </w:r>
    </w:p>
    <w:p>
      <w:pPr>
        <w:pStyle w:val="Normal"/>
        <w:spacing w:lineRule="auto" w:line="360"/>
        <w:rPr>
          <w:sz w:val="40"/>
          <w:szCs w:val="40"/>
          <w:lang w:val="en-US"/>
        </w:rPr>
      </w:pPr>
      <w:r>
        <w:rPr>
          <w:sz w:val="40"/>
          <w:szCs w:val="40"/>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validators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=[validators.MaxLengthValidator(</w:t>
      </w:r>
      <w:r>
        <w:rPr>
          <w:rFonts w:eastAsia="Times New Roman" w:cs="Times New Roman" w:ascii="Consolas" w:hAnsi="Consolas"/>
          <w:color w:val="B5CEA8"/>
          <w:sz w:val="21"/>
          <w:szCs w:val="21"/>
          <w:lang w:eastAsia="en-IN"/>
        </w:rPr>
        <w:t>4</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roll_no = forms.CharField(</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=[validators.MinLengthValidator(</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true evalue'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forms.CharField(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re_enter_pass = forms.CharField(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clean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cleaned_data =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().clean()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pass_w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re_pass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.cleaned_data[</w:t>
      </w:r>
      <w:r>
        <w:rPr>
          <w:rFonts w:eastAsia="Times New Roman" w:cs="Times New Roman" w:ascii="Consolas" w:hAnsi="Consolas"/>
          <w:color w:val="CE9178"/>
          <w:sz w:val="21"/>
          <w:szCs w:val="21"/>
          <w:lang w:eastAsia="en-IN"/>
        </w:rPr>
        <w:t>'re_enter_pass'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pass_w != re_pass: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raise</w:t>
      </w:r>
      <w:r>
        <w:rPr>
          <w:rFonts w:eastAsia="Times New Roman" w:cs="Times New Roman" w:ascii="Consolas" w:hAnsi="Consolas"/>
          <w:color w:val="D4D4D4"/>
          <w:sz w:val="21"/>
          <w:szCs w:val="21"/>
          <w:lang w:eastAsia="en-IN"/>
        </w:rPr>
        <w:t> forms.ValidationError(</w:t>
      </w:r>
      <w:r>
        <w:rPr>
          <w:rFonts w:eastAsia="Times New Roman" w:cs="Times New Roman" w:ascii="Consolas" w:hAnsi="Consolas"/>
          <w:color w:val="CE9178"/>
          <w:sz w:val="21"/>
          <w:szCs w:val="21"/>
          <w:lang w:eastAsia="en-IN"/>
        </w:rPr>
        <w:t>"Passwod no match"</w:t>
      </w:r>
      <w:r>
        <w:rPr>
          <w:rFonts w:eastAsia="Times New Roman" w:cs="Times New Roman" w:ascii="Consolas" w:hAnsi="Consolas"/>
          <w:color w:val="D4D4D4"/>
          <w:sz w:val="21"/>
          <w:szCs w:val="21"/>
          <w:lang w:eastAsia="en-IN"/>
        </w:rPr>
        <w:t>)</w:t>
      </w:r>
    </w:p>
    <w:p>
      <w:pPr>
        <w:pStyle w:val="Normal"/>
        <w:spacing w:lineRule="auto" w:line="360"/>
        <w:rPr>
          <w:sz w:val="16"/>
          <w:szCs w:val="16"/>
          <w:lang w:val="en-US"/>
        </w:rPr>
      </w:pPr>
      <w:r>
        <w:rPr>
          <w:sz w:val="16"/>
          <w:szCs w:val="1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Error Massage</w:t>
      </w:r>
    </w:p>
    <w:p>
      <w:pPr>
        <w:pStyle w:val="Normal"/>
        <w:shd w:val="clear" w:color="auto" w:fill="1E1E1E"/>
        <w:spacing w:lineRule="atLeast" w:line="285" w:before="0" w:after="0"/>
        <w:rPr>
          <w:rFonts w:ascii="Consolas" w:hAnsi="Consolas" w:eastAsia="Times New Roman" w:cs="Times New Roman"/>
          <w:color w:val="808080"/>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novalidate</w:t>
      </w:r>
      <w:r>
        <w:rPr>
          <w:rFonts w:eastAsia="Times New Roman" w:cs="Times New Roman" w:ascii="Consolas" w:hAnsi="Consolas"/>
          <w:color w:val="808080"/>
          <w:sz w:val="21"/>
          <w:szCs w:val="21"/>
          <w:lang w:eastAsia="en-IN"/>
        </w:rPr>
        <w:t>&gt;</w:t>
      </w:r>
    </w:p>
    <w:p>
      <w:pPr>
        <w:pStyle w:val="Normal"/>
        <w:spacing w:lineRule="auto" w:line="360"/>
        <w:rPr>
          <w:b/>
          <w:b/>
          <w:bCs/>
          <w:sz w:val="16"/>
          <w:szCs w:val="16"/>
          <w:lang w:val="en-US"/>
        </w:rPr>
      </w:pPr>
      <w:r>
        <w:rPr>
          <w:b/>
          <w:bCs/>
          <w:sz w:val="16"/>
          <w:szCs w:val="16"/>
          <w:lang w:val="en-US"/>
        </w:rPr>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pacing w:lineRule="auto" w:line="360"/>
        <w:rPr>
          <w:b/>
          <w:b/>
          <w:bCs/>
          <w:sz w:val="26"/>
          <w:szCs w:val="26"/>
          <w:u w:val="single"/>
          <w:lang w:val="en-US"/>
        </w:rPr>
      </w:pPr>
      <w:r>
        <w:rPr>
          <w:b/>
          <w:bCs/>
          <w:sz w:val="26"/>
          <w:szCs w:val="26"/>
          <w:u w:val="single"/>
          <w:lang w:val="en-US"/>
        </w:rPr>
      </w:r>
    </w:p>
    <w:p>
      <w:pPr>
        <w:pStyle w:val="Normal"/>
        <w:spacing w:lineRule="auto" w:line="360"/>
        <w:rPr>
          <w:b/>
          <w:b/>
          <w:bCs/>
          <w:sz w:val="26"/>
          <w:szCs w:val="26"/>
          <w:u w:val="single"/>
          <w:lang w:val="en-US"/>
        </w:rPr>
      </w:pPr>
      <w:r>
        <w:rPr>
          <w:b/>
          <w:bCs/>
          <w:sz w:val="26"/>
          <w:szCs w:val="26"/>
          <w:u w:val="single"/>
          <w:lang w:val="en-US"/>
        </w:rPr>
        <w:t>style error msg: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.errorlist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list-style-type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red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pacing w:lineRule="auto" w:line="360"/>
        <w:rPr>
          <w:b/>
          <w:b/>
          <w:bCs/>
          <w:sz w:val="16"/>
          <w:szCs w:val="16"/>
          <w:lang w:val="en-US"/>
        </w:rPr>
      </w:pPr>
      <w:r>
        <w:rPr>
          <w:b/>
          <w:bCs/>
          <w:sz w:val="16"/>
          <w:szCs w:val="1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Save Form Data in Database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 = Student.objects.create(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=nm,</w:t>
      </w:r>
      <w:r>
        <w:rPr>
          <w:rFonts w:eastAsia="Times New Roman" w:cs="Times New Roman" w:ascii="Consolas" w:hAnsi="Consolas"/>
          <w:color w:val="9CDCFE"/>
          <w:sz w:val="21"/>
          <w:szCs w:val="21"/>
          <w:lang w:eastAsia="en-IN"/>
        </w:rPr>
        <w:t>roll_no</w:t>
      </w:r>
      <w:r>
        <w:rPr>
          <w:rFonts w:eastAsia="Times New Roman" w:cs="Times New Roman" w:ascii="Consolas" w:hAnsi="Consolas"/>
          <w:color w:val="D4D4D4"/>
          <w:sz w:val="21"/>
          <w:szCs w:val="21"/>
          <w:lang w:eastAsia="en-IN"/>
        </w:rPr>
        <w:t>=roll,</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=ps,</w:t>
      </w:r>
      <w:r>
        <w:rPr>
          <w:rFonts w:eastAsia="Times New Roman" w:cs="Times New Roman" w:ascii="Consolas" w:hAnsi="Consolas"/>
          <w:color w:val="9CDCFE"/>
          <w:sz w:val="21"/>
          <w:szCs w:val="21"/>
          <w:lang w:eastAsia="en-IN"/>
        </w:rPr>
        <w:t>email</w:t>
      </w:r>
      <w:r>
        <w:rPr>
          <w:rFonts w:eastAsia="Times New Roman" w:cs="Times New Roman" w:ascii="Consolas" w:hAnsi="Consolas"/>
          <w:color w:val="D4D4D4"/>
          <w:sz w:val="21"/>
          <w:szCs w:val="21"/>
          <w:lang w:eastAsia="en-IN"/>
        </w:rPr>
        <w:t>=em)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st.save()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pacing w:lineRule="auto" w:line="360"/>
        <w:jc w:val="center"/>
        <w:rPr>
          <w:b/>
          <w:b/>
          <w:bCs/>
          <w:sz w:val="2"/>
          <w:szCs w:val="2"/>
          <w:u w:val="single"/>
          <w:lang w:val="en-US"/>
        </w:rPr>
      </w:pPr>
      <w:r>
        <w:rPr>
          <w:b/>
          <w:bCs/>
          <w:sz w:val="2"/>
          <w:szCs w:val="2"/>
          <w:u w:val="single"/>
          <w:lang w:val="en-US"/>
        </w:rPr>
      </w:r>
    </w:p>
    <w:p>
      <w:pPr>
        <w:pStyle w:val="Normal"/>
        <w:spacing w:lineRule="auto" w:line="360"/>
        <w:jc w:val="center"/>
        <w:rPr>
          <w:b/>
          <w:b/>
          <w:bCs/>
          <w:sz w:val="28"/>
          <w:szCs w:val="28"/>
          <w:u w:val="single"/>
          <w:lang w:val="en-US"/>
        </w:rPr>
      </w:pPr>
      <w:r>
        <w:rPr>
          <w:b/>
          <w:bCs/>
          <w:sz w:val="28"/>
          <w:szCs w:val="28"/>
          <w:u w:val="single"/>
          <w:lang w:val="en-US"/>
        </w:rPr>
        <w:t>OR</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ind w:left="360" w:hanging="0"/>
        <w:jc w:val="center"/>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 = Student(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=nm,</w:t>
      </w:r>
      <w:r>
        <w:rPr>
          <w:rFonts w:eastAsia="Times New Roman" w:cs="Times New Roman" w:ascii="Consolas" w:hAnsi="Consolas"/>
          <w:color w:val="9CDCFE"/>
          <w:sz w:val="21"/>
          <w:szCs w:val="21"/>
          <w:lang w:eastAsia="en-IN"/>
        </w:rPr>
        <w:t>roll_no</w:t>
      </w:r>
      <w:r>
        <w:rPr>
          <w:rFonts w:eastAsia="Times New Roman" w:cs="Times New Roman" w:ascii="Consolas" w:hAnsi="Consolas"/>
          <w:color w:val="D4D4D4"/>
          <w:sz w:val="21"/>
          <w:szCs w:val="21"/>
          <w:lang w:eastAsia="en-IN"/>
        </w:rPr>
        <w:t>=roll,</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=ps,</w:t>
      </w:r>
      <w:r>
        <w:rPr>
          <w:rFonts w:eastAsia="Times New Roman" w:cs="Times New Roman" w:ascii="Consolas" w:hAnsi="Consolas"/>
          <w:color w:val="9CDCFE"/>
          <w:sz w:val="21"/>
          <w:szCs w:val="21"/>
          <w:lang w:eastAsia="en-IN"/>
        </w:rPr>
        <w:t>email</w:t>
      </w:r>
      <w:r>
        <w:rPr>
          <w:rFonts w:eastAsia="Times New Roman" w:cs="Times New Roman" w:ascii="Consolas" w:hAnsi="Consolas"/>
          <w:color w:val="D4D4D4"/>
          <w:sz w:val="21"/>
          <w:szCs w:val="21"/>
          <w:lang w:eastAsia="en-IN"/>
        </w:rPr>
        <w:t>=em)</w:t>
      </w:r>
    </w:p>
    <w:p>
      <w:pPr>
        <w:pStyle w:val="Normal"/>
        <w:shd w:val="clear" w:color="auto" w:fill="1E1E1E"/>
        <w:spacing w:lineRule="atLeast" w:line="285" w:before="0" w:after="0"/>
        <w:ind w:left="360" w:hanging="0"/>
        <w:rPr>
          <w:rFonts w:ascii="Consolas" w:hAnsi="Consolas" w:eastAsia="Times New Roman" w:cs="Times New Roman"/>
          <w:color w:val="6A9955"/>
          <w:sz w:val="21"/>
          <w:szCs w:val="21"/>
          <w:lang w:eastAsia="en-IN"/>
        </w:rPr>
      </w:pPr>
      <w:r>
        <w:rPr>
          <w:rFonts w:eastAsia="Times New Roman" w:cs="Times New Roman" w:ascii="Consolas" w:hAnsi="Consolas"/>
          <w:color w:val="6A9955"/>
          <w:sz w:val="21"/>
          <w:szCs w:val="21"/>
          <w:lang w:eastAsia="en-IN"/>
        </w:rPr>
        <w:t xml:space="preserve">        </w:t>
      </w:r>
      <w:r>
        <w:rPr>
          <w:rFonts w:eastAsia="Times New Roman" w:cs="Times New Roman" w:ascii="Consolas" w:hAnsi="Consolas"/>
          <w:color w:val="6A9955"/>
          <w:sz w:val="21"/>
          <w:szCs w:val="21"/>
          <w:lang w:eastAsia="en-IN"/>
        </w:rPr>
        <w:t>st.save()</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spacing w:lineRule="auto" w:line="360"/>
        <w:rPr>
          <w:b/>
          <w:b/>
          <w:bCs/>
          <w:sz w:val="28"/>
          <w:szCs w:val="28"/>
          <w:u w:val="single"/>
          <w:lang w:val="en-US"/>
        </w:rPr>
      </w:pPr>
      <w:r>
        <w:rPr>
          <w:b/>
          <w:bCs/>
          <w:sz w:val="28"/>
          <w:szCs w:val="2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highlight w:val="red"/>
          <w:lang w:val="en-US"/>
        </w:rPr>
      </w:pPr>
      <w:r>
        <w:rPr>
          <w:b/>
          <w:bCs/>
          <w:sz w:val="36"/>
          <w:szCs w:val="36"/>
          <w:shd w:fill="D0CECE" w:val="clear"/>
          <w:lang w:val="en-US"/>
        </w:rPr>
        <w:t>Use Model Form</w:t>
      </w:r>
    </w:p>
    <w:p>
      <w:pPr>
        <w:pStyle w:val="Normal"/>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course.models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Studentregistration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Student</w:t>
      </w:r>
    </w:p>
    <w:p>
      <w:pPr>
        <w:pStyle w:val="Normal"/>
        <w:shd w:val="clear" w:color="auto" w:fill="1E1E1E"/>
        <w:spacing w:lineRule="atLeast" w:line="285" w:before="0" w:after="0"/>
        <w:rPr>
          <w:rFonts w:ascii="Consolas" w:hAnsi="Consolas" w:eastAsia="Times New Roman" w:cs="Times New Roman"/>
          <w:color w:val="CE9178"/>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"__all__"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xml:space="preserve">        </w:t>
      </w:r>
      <w:r>
        <w:rPr>
          <w:rFonts w:eastAsia="Times New Roman" w:cs="Times New Roman" w:ascii="Consolas" w:hAnsi="Consolas"/>
          <w:color w:val="CE9178"/>
          <w:sz w:val="21"/>
          <w:szCs w:val="21"/>
          <w:lang w:eastAsia="en-IN"/>
        </w:rPr>
        <w:t xml:space="preserve">exclude = [‘name’]  </w:t>
      </w:r>
      <w:r>
        <w:rPr>
          <w:rFonts w:eastAsia="Wingdings" w:cs="Wingdings" w:ascii="Wingdings" w:hAnsi="Wingdings"/>
          <w:color w:val="CE9178"/>
          <w:sz w:val="21"/>
          <w:szCs w:val="21"/>
          <w:lang w:eastAsia="en-IN"/>
        </w:rPr>
        <w:t></w:t>
      </w:r>
      <w:r>
        <w:rPr>
          <w:rFonts w:eastAsia="Times New Roman" w:cs="Times New Roman" w:ascii="Consolas" w:hAnsi="Consolas"/>
          <w:color w:val="CE9178"/>
          <w:sz w:val="21"/>
          <w:szCs w:val="21"/>
          <w:lang w:eastAsia="en-IN"/>
        </w:rPr>
        <w:t>name sivay nu badhu dekhashe</w:t>
      </w:r>
    </w:p>
    <w:p>
      <w:pPr>
        <w:pStyle w:val="ListParagraph"/>
        <w:spacing w:lineRule="auto" w:line="360"/>
        <w:rPr>
          <w:b/>
          <w:b/>
          <w:bCs/>
          <w:sz w:val="28"/>
          <w:szCs w:val="28"/>
          <w:u w:val="single"/>
          <w:lang w:val="en-US"/>
        </w:rPr>
      </w:pPr>
      <w:r>
        <w:rPr>
          <w:b/>
          <w:bCs/>
          <w:sz w:val="28"/>
          <w:szCs w:val="28"/>
          <w:u w:val="single"/>
          <w:lang w:val="en-US"/>
        </w:rPr>
      </w:r>
    </w:p>
    <w:p>
      <w:pPr>
        <w:pStyle w:val="ListParagraph"/>
        <w:numPr>
          <w:ilvl w:val="0"/>
          <w:numId w:val="29"/>
        </w:numPr>
        <w:spacing w:lineRule="auto" w:line="360"/>
        <w:rPr>
          <w:sz w:val="24"/>
          <w:szCs w:val="24"/>
          <w:lang w:val="en-US"/>
        </w:rPr>
      </w:pPr>
      <w:r>
        <w:rPr>
          <w:sz w:val="24"/>
          <w:szCs w:val="24"/>
          <w:lang w:val="en-US"/>
        </w:rPr>
        <w:t>baki badhu same as abov normal form</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Use Extra Features In ModelForm:</w:t>
      </w:r>
    </w:p>
    <w:p>
      <w:pPr>
        <w:pStyle w:val="Normal"/>
        <w:spacing w:lineRule="auto" w:line="360"/>
        <w:rPr>
          <w:b/>
          <w:b/>
          <w:bCs/>
          <w:sz w:val="4"/>
          <w:szCs w:val="4"/>
          <w:u w:val="single"/>
          <w:lang w:val="en-US"/>
        </w:rPr>
      </w:pPr>
      <w:r>
        <w:rPr>
          <w:b/>
          <w:bCs/>
          <w:sz w:val="4"/>
          <w:szCs w:val="4"/>
          <w:u w:val="single"/>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labels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"Enter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widgets =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pacing w:lineRule="auto" w:line="360"/>
        <w:rPr>
          <w:b/>
          <w:b/>
          <w:bCs/>
          <w:sz w:val="4"/>
          <w:szCs w:val="4"/>
          <w:u w:val="single"/>
          <w:lang w:val="en-US"/>
        </w:rPr>
      </w:pPr>
      <w:r>
        <w:rPr>
          <w:b/>
          <w:bCs/>
          <w:sz w:val="4"/>
          <w:szCs w:val="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40"/>
          <w:szCs w:val="40"/>
          <w:lang w:val="en-US"/>
        </w:rPr>
      </w:pPr>
      <w:r>
        <w:rPr>
          <w:b/>
          <w:bCs/>
          <w:sz w:val="40"/>
          <w:szCs w:val="40"/>
          <w:lang w:val="en-US"/>
        </w:rPr>
        <w:t>Dynemic Urls</w:t>
      </w:r>
    </w:p>
    <w:p>
      <w:pPr>
        <w:pStyle w:val="Normal"/>
        <w:spacing w:lineRule="auto" w:line="360"/>
        <w:rPr>
          <w:b/>
          <w:b/>
          <w:bCs/>
          <w:sz w:val="36"/>
          <w:szCs w:val="36"/>
          <w:lang w:val="en-US"/>
        </w:rPr>
      </w:pPr>
      <w:r>
        <w:rPr>
          <w:b/>
          <w:bCs/>
          <w:sz w:val="36"/>
          <w:szCs w:val="36"/>
          <w:highlight w:val="lightGray"/>
          <w:lang w:val="en-US"/>
        </w:rPr>
        <w:t>Three Types :</w:t>
      </w:r>
    </w:p>
    <w:p>
      <w:pPr>
        <w:pStyle w:val="ListParagraph"/>
        <w:numPr>
          <w:ilvl w:val="0"/>
          <w:numId w:val="2"/>
        </w:numPr>
        <w:spacing w:lineRule="auto" w:line="360"/>
        <w:rPr>
          <w:b/>
          <w:b/>
          <w:bCs/>
          <w:sz w:val="36"/>
          <w:szCs w:val="36"/>
          <w:lang w:val="en-US"/>
        </w:rPr>
      </w:pPr>
      <w:r>
        <w:rPr>
          <w:b/>
          <w:bCs/>
          <w:sz w:val="36"/>
          <w:szCs w:val="36"/>
          <w:lang w:val="en-US"/>
        </w:rPr>
        <w:t xml:space="preserve">&lt;str&gt; </w:t>
      </w:r>
      <w:r>
        <w:rPr>
          <w:rFonts w:eastAsia="Wingdings" w:cs="Wingdings" w:ascii="Wingdings" w:hAnsi="Wingdings"/>
          <w:b/>
          <w:bCs/>
          <w:sz w:val="36"/>
          <w:szCs w:val="36"/>
          <w:lang w:val="en-US"/>
        </w:rPr>
        <w:t></w:t>
      </w:r>
      <w:r>
        <w:rPr>
          <w:b/>
          <w:bCs/>
          <w:sz w:val="36"/>
          <w:szCs w:val="36"/>
          <w:lang w:val="en-US"/>
        </w:rPr>
        <w:t xml:space="preserve"> Passing the string</w:t>
      </w:r>
    </w:p>
    <w:p>
      <w:pPr>
        <w:pStyle w:val="ListParagraph"/>
        <w:numPr>
          <w:ilvl w:val="0"/>
          <w:numId w:val="2"/>
        </w:numPr>
        <w:spacing w:lineRule="auto" w:line="360"/>
        <w:rPr>
          <w:b/>
          <w:b/>
          <w:bCs/>
          <w:sz w:val="36"/>
          <w:szCs w:val="36"/>
          <w:lang w:val="en-US"/>
        </w:rPr>
      </w:pPr>
      <w:r>
        <w:rPr>
          <w:b/>
          <w:bCs/>
          <w:sz w:val="36"/>
          <w:szCs w:val="36"/>
          <w:lang w:val="en-US"/>
        </w:rPr>
        <w:t xml:space="preserve">&lt;int:pk&gt; </w:t>
      </w:r>
      <w:r>
        <w:rPr>
          <w:rFonts w:eastAsia="Wingdings" w:cs="Wingdings" w:ascii="Wingdings" w:hAnsi="Wingdings"/>
          <w:b/>
          <w:bCs/>
          <w:sz w:val="36"/>
          <w:szCs w:val="36"/>
          <w:lang w:val="en-US"/>
        </w:rPr>
        <w:t></w:t>
      </w:r>
      <w:r>
        <w:rPr>
          <w:b/>
          <w:bCs/>
          <w:sz w:val="36"/>
          <w:szCs w:val="36"/>
          <w:lang w:val="en-US"/>
        </w:rPr>
        <w:t xml:space="preserve"> Passing the integer key</w:t>
      </w:r>
    </w:p>
    <w:p>
      <w:pPr>
        <w:pStyle w:val="ListParagraph"/>
        <w:numPr>
          <w:ilvl w:val="0"/>
          <w:numId w:val="2"/>
        </w:numPr>
        <w:spacing w:lineRule="auto" w:line="360"/>
        <w:rPr>
          <w:b/>
          <w:b/>
          <w:bCs/>
          <w:sz w:val="36"/>
          <w:szCs w:val="36"/>
          <w:lang w:val="en-US"/>
        </w:rPr>
      </w:pPr>
      <w:r>
        <w:rPr>
          <w:b/>
          <w:bCs/>
          <w:sz w:val="36"/>
          <w:szCs w:val="36"/>
          <w:lang w:val="en-US"/>
        </w:rPr>
        <w:t xml:space="preserve">&lt;slug&gt; </w:t>
      </w:r>
      <w:r>
        <w:rPr>
          <w:rFonts w:eastAsia="Wingdings" w:cs="Wingdings" w:ascii="Wingdings" w:hAnsi="Wingdings"/>
          <w:b/>
          <w:bCs/>
          <w:sz w:val="36"/>
          <w:szCs w:val="36"/>
          <w:lang w:val="en-US"/>
        </w:rPr>
        <w:t></w:t>
      </w:r>
      <w:r>
        <w:rPr>
          <w:b/>
          <w:bCs/>
          <w:sz w:val="36"/>
          <w:szCs w:val="36"/>
          <w:lang w:val="en-US"/>
        </w:rPr>
        <w:t xml:space="preserve"> Passing any value like(_,-,pradip_kachhadiya etc)</w:t>
      </w:r>
    </w:p>
    <w:p>
      <w:pPr>
        <w:pStyle w:val="Normal"/>
        <w:spacing w:lineRule="auto" w:line="360"/>
        <w:ind w:left="360" w:hanging="0"/>
        <w:rPr>
          <w:b/>
          <w:b/>
          <w:bCs/>
          <w:sz w:val="36"/>
          <w:szCs w:val="36"/>
          <w:lang w:val="en-US"/>
        </w:rPr>
      </w:pPr>
      <w:r>
        <w:rPr>
          <w:b/>
          <w:bCs/>
          <w:sz w:val="36"/>
          <w:szCs w:val="36"/>
          <w:highlight w:val="lightGray"/>
          <w:lang w:val="en-US"/>
        </w:rPr>
        <w:t>EX.</w:t>
      </w:r>
    </w:p>
    <w:p>
      <w:pPr>
        <w:pStyle w:val="Normal"/>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,views.home,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'show/&lt;int:pk&gt;/'</w:t>
      </w:r>
      <w:r>
        <w:rPr>
          <w:rFonts w:eastAsia="Times New Roman" w:cs="Times New Roman" w:ascii="Consolas" w:hAnsi="Consolas"/>
          <w:color w:val="D4D4D4"/>
          <w:sz w:val="21"/>
          <w:szCs w:val="21"/>
          <w:lang w:eastAsia="en-IN"/>
        </w:rPr>
        <w:t>,views.show,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pacing w:lineRule="auto" w:line="360"/>
        <w:ind w:left="360" w:hanging="0"/>
        <w:rPr>
          <w:b/>
          <w:b/>
          <w:bCs/>
          <w:sz w:val="2"/>
          <w:szCs w:val="2"/>
          <w:lang w:val="en-US"/>
        </w:rPr>
      </w:pPr>
      <w:r>
        <w:rPr>
          <w:b/>
          <w:bCs/>
          <w:sz w:val="2"/>
          <w:szCs w:val="2"/>
          <w:lang w:val="en-US"/>
        </w:rPr>
      </w:r>
    </w:p>
    <w:p>
      <w:pPr>
        <w:pStyle w:val="Normal"/>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"course/home.html"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"course/show.html"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"pk"</w:t>
      </w:r>
      <w:r>
        <w:rPr>
          <w:rFonts w:eastAsia="Times New Roman" w:cs="Times New Roman" w:ascii="Consolas" w:hAnsi="Consolas"/>
          <w:color w:val="D4D4D4"/>
          <w:sz w:val="21"/>
          <w:szCs w:val="21"/>
          <w:lang w:eastAsia="en-IN"/>
        </w:rPr>
        <w:t>:pk})</w:t>
      </w:r>
    </w:p>
    <w:p>
      <w:pPr>
        <w:pStyle w:val="Normal"/>
        <w:spacing w:lineRule="auto" w:line="360"/>
        <w:rPr>
          <w:b/>
          <w:b/>
          <w:bCs/>
          <w:sz w:val="36"/>
          <w:szCs w:val="36"/>
          <w:u w:val="single"/>
          <w:lang w:val="en-US"/>
        </w:rPr>
      </w:pPr>
      <w:r>
        <w:rPr>
          <w:b/>
          <w:bCs/>
          <w:sz w:val="36"/>
          <w:szCs w:val="36"/>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spacing w:lineRule="auto" w:line="360"/>
        <w:jc w:val="center"/>
        <w:rPr>
          <w:b/>
          <w:b/>
          <w:bCs/>
          <w:sz w:val="36"/>
          <w:szCs w:val="36"/>
          <w:lang w:val="en-US"/>
        </w:rPr>
      </w:pPr>
      <w:r>
        <w:rPr>
          <w:b/>
          <w:bCs/>
          <w:sz w:val="36"/>
          <w:szCs w:val="36"/>
          <w:lang w:val="en-US"/>
        </w:rPr>
        <w:t>Fatch data from database:</w:t>
      </w:r>
    </w:p>
    <w:p>
      <w:pPr>
        <w:pStyle w:val="ListParagraph"/>
        <w:numPr>
          <w:ilvl w:val="0"/>
          <w:numId w:val="3"/>
        </w:numPr>
        <w:spacing w:lineRule="auto" w:line="360"/>
        <w:rPr>
          <w:b/>
          <w:b/>
          <w:bCs/>
          <w:sz w:val="36"/>
          <w:szCs w:val="36"/>
          <w:lang w:val="en-US"/>
        </w:rPr>
      </w:pPr>
      <w:r>
        <w:rPr>
          <w:b/>
          <w:bCs/>
          <w:sz w:val="36"/>
          <w:szCs w:val="36"/>
          <w:lang w:val="en-US"/>
        </w:rPr>
        <w:t>St = Student.objects.create(…….)</w:t>
      </w:r>
    </w:p>
    <w:p>
      <w:pPr>
        <w:pStyle w:val="ListParagraph"/>
        <w:spacing w:lineRule="auto" w:line="360"/>
        <w:rPr>
          <w:b/>
          <w:b/>
          <w:bCs/>
          <w:sz w:val="36"/>
          <w:szCs w:val="36"/>
          <w:lang w:val="en-US"/>
        </w:rPr>
      </w:pPr>
      <w:r>
        <w:rPr>
          <w:b/>
          <w:bCs/>
          <w:sz w:val="36"/>
          <w:szCs w:val="36"/>
          <w:lang w:val="en-US"/>
        </w:rPr>
        <w:t>St.save()</w:t>
      </w:r>
    </w:p>
    <w:p>
      <w:pPr>
        <w:pStyle w:val="ListParagraph"/>
        <w:numPr>
          <w:ilvl w:val="0"/>
          <w:numId w:val="3"/>
        </w:numPr>
        <w:spacing w:lineRule="auto" w:line="360"/>
        <w:rPr>
          <w:b/>
          <w:b/>
          <w:bCs/>
          <w:sz w:val="36"/>
          <w:szCs w:val="36"/>
          <w:lang w:val="en-US"/>
        </w:rPr>
      </w:pPr>
      <w:r>
        <w:rPr>
          <w:b/>
          <w:bCs/>
          <w:sz w:val="36"/>
          <w:szCs w:val="36"/>
          <w:lang w:val="en-US"/>
        </w:rPr>
        <w:t>St = Student.objects.get(pk=pk)</w:t>
      </w:r>
    </w:p>
    <w:p>
      <w:pPr>
        <w:pStyle w:val="ListParagraph"/>
        <w:spacing w:lineRule="auto" w:line="360"/>
        <w:rPr>
          <w:b/>
          <w:b/>
          <w:bCs/>
          <w:sz w:val="36"/>
          <w:szCs w:val="36"/>
          <w:lang w:val="en-US"/>
        </w:rPr>
      </w:pPr>
      <w:r>
        <w:rPr>
          <w:b/>
          <w:bCs/>
          <w:sz w:val="36"/>
          <w:szCs w:val="36"/>
          <w:lang w:val="en-US"/>
        </w:rPr>
        <w:t>St.delete()</w:t>
      </w:r>
    </w:p>
    <w:p>
      <w:pPr>
        <w:pStyle w:val="ListParagraph"/>
        <w:spacing w:lineRule="auto" w:line="360"/>
        <w:rPr>
          <w:b/>
          <w:b/>
          <w:bCs/>
          <w:sz w:val="36"/>
          <w:szCs w:val="36"/>
          <w:u w:val="single"/>
          <w:lang w:val="en-US"/>
        </w:rPr>
      </w:pPr>
      <w:r>
        <w:rPr>
          <w:b/>
          <w:bCs/>
          <w:sz w:val="36"/>
          <w:szCs w:val="36"/>
          <w:u w:val="single"/>
          <w:lang w:val="en-US"/>
        </w:rPr>
      </w:r>
    </w:p>
    <w:p>
      <w:pPr>
        <w:pStyle w:val="ListParagraph"/>
        <w:pBdr>
          <w:top w:val="single" w:sz="4" w:space="1" w:color="000000"/>
          <w:left w:val="single" w:sz="4" w:space="4" w:color="000000"/>
          <w:bottom w:val="single" w:sz="4" w:space="1" w:color="000000"/>
          <w:right w:val="single" w:sz="4" w:space="4" w:color="000000"/>
        </w:pBdr>
        <w:shd w:val="clear" w:color="auto" w:fill="D0CECE" w:themeFill="background2" w:themeFillShade="e6"/>
        <w:spacing w:lineRule="auto" w:line="360"/>
        <w:jc w:val="center"/>
        <w:rPr>
          <w:b/>
          <w:b/>
          <w:bCs/>
          <w:sz w:val="36"/>
          <w:szCs w:val="36"/>
          <w:lang w:val="en-US"/>
        </w:rPr>
      </w:pPr>
      <w:r>
        <w:rPr>
          <w:b/>
          <w:bCs/>
          <w:sz w:val="36"/>
          <w:szCs w:val="36"/>
          <w:lang w:val="en-US"/>
        </w:rPr>
        <w:t>Messages In Django</w:t>
      </w:r>
    </w:p>
    <w:p>
      <w:pPr>
        <w:pStyle w:val="Normal"/>
        <w:tabs>
          <w:tab w:val="clear" w:pos="720"/>
          <w:tab w:val="left" w:pos="1629" w:leader="none"/>
        </w:tabs>
        <w:spacing w:lineRule="auto" w:line="360"/>
        <w:rPr>
          <w:b/>
          <w:b/>
          <w:bCs/>
          <w:sz w:val="28"/>
          <w:szCs w:val="28"/>
          <w:u w:val="single"/>
          <w:lang w:val="en-US"/>
        </w:rPr>
      </w:pPr>
      <w:r>
        <w:rPr>
          <w:b/>
          <w:bCs/>
          <w:sz w:val="28"/>
          <w:szCs w:val="28"/>
          <w:lang w:val="en-US"/>
        </w:rPr>
        <w:t xml:space="preserve">           </w:t>
      </w:r>
      <w:r>
        <w:rPr>
          <w:b/>
          <w:bCs/>
          <w:sz w:val="28"/>
          <w:szCs w:val="28"/>
          <w:highlight w:val="lightGray"/>
          <w:u w:val="single"/>
          <w:lang w:val="en-US"/>
        </w:rPr>
        <w:t>Views.py:</w:t>
      </w:r>
    </w:p>
    <w:p>
      <w:pPr>
        <w:pStyle w:val="ListParagraph"/>
        <w:numPr>
          <w:ilvl w:val="0"/>
          <w:numId w:val="3"/>
        </w:numPr>
        <w:tabs>
          <w:tab w:val="clear" w:pos="720"/>
          <w:tab w:val="left" w:pos="1629" w:leader="none"/>
        </w:tabs>
        <w:spacing w:lineRule="auto" w:line="360"/>
        <w:rPr>
          <w:b/>
          <w:b/>
          <w:bCs/>
          <w:sz w:val="24"/>
          <w:szCs w:val="24"/>
          <w:lang w:val="en-US"/>
        </w:rPr>
      </w:pPr>
      <w:r>
        <w:rPr>
          <w:b/>
          <w:bCs/>
          <w:sz w:val="24"/>
          <w:szCs w:val="24"/>
          <w:lang w:val="en-US"/>
        </w:rPr>
        <w:t>From Django.contrib import messages</w:t>
      </w:r>
    </w:p>
    <w:p>
      <w:pPr>
        <w:pStyle w:val="ListParagraph"/>
        <w:numPr>
          <w:ilvl w:val="0"/>
          <w:numId w:val="3"/>
        </w:numPr>
        <w:tabs>
          <w:tab w:val="clear" w:pos="720"/>
          <w:tab w:val="left" w:pos="1629" w:leader="none"/>
        </w:tabs>
        <w:spacing w:lineRule="auto" w:line="360"/>
        <w:rPr>
          <w:b/>
          <w:b/>
          <w:bCs/>
          <w:sz w:val="24"/>
          <w:szCs w:val="24"/>
          <w:lang w:val="en-US"/>
        </w:rPr>
      </w:pPr>
      <w:r>
        <w:rPr>
          <w:b/>
          <w:bCs/>
          <w:sz w:val="24"/>
          <w:szCs w:val="24"/>
          <w:lang w:val="en-US"/>
        </w:rPr>
        <w:t>Fm.save() ni niche lakhavu</w:t>
      </w:r>
    </w:p>
    <w:p>
      <w:pPr>
        <w:pStyle w:val="ListParagraph"/>
        <w:numPr>
          <w:ilvl w:val="0"/>
          <w:numId w:val="3"/>
        </w:numPr>
        <w:tabs>
          <w:tab w:val="clear" w:pos="720"/>
          <w:tab w:val="left" w:pos="1629" w:leader="none"/>
        </w:tabs>
        <w:spacing w:lineRule="auto" w:line="360"/>
        <w:rPr>
          <w:b/>
          <w:b/>
          <w:bCs/>
          <w:sz w:val="24"/>
          <w:szCs w:val="24"/>
          <w:lang w:val="en-US"/>
        </w:rPr>
      </w:pPr>
      <w:r>
        <w:rPr>
          <w:b/>
          <w:bCs/>
          <w:sz w:val="24"/>
          <w:szCs w:val="24"/>
          <w:lang w:val="en-US"/>
        </w:rPr>
        <w:t>messages.add_message(request,messages.SUCCESS, ‘Your account has been created’)</w:t>
      </w:r>
    </w:p>
    <w:p>
      <w:pPr>
        <w:pStyle w:val="ListParagraph"/>
        <w:tabs>
          <w:tab w:val="clear" w:pos="720"/>
          <w:tab w:val="left" w:pos="1629" w:leader="none"/>
        </w:tabs>
        <w:spacing w:lineRule="auto" w:line="360"/>
        <w:rPr>
          <w:b/>
          <w:b/>
          <w:bCs/>
          <w:sz w:val="30"/>
          <w:szCs w:val="30"/>
          <w:u w:val="single"/>
          <w:lang w:val="en-US"/>
        </w:rPr>
      </w:pPr>
      <w:r>
        <w:rPr>
          <w:b/>
          <w:bCs/>
          <w:sz w:val="30"/>
          <w:szCs w:val="30"/>
          <w:highlight w:val="lightGray"/>
          <w:u w:val="single"/>
          <w:lang w:val="en-US"/>
        </w:rPr>
        <w:t>Register.html:</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&lt;/form&gt; ni niche lakhavu</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if messages %}</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xml:space="preserve">  </w:t>
      </w:r>
      <w:r>
        <w:rPr>
          <w:b/>
          <w:bCs/>
          <w:sz w:val="26"/>
          <w:szCs w:val="26"/>
          <w:lang w:val="en-US"/>
        </w:rPr>
        <w:t>{% for message in messages%}</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xml:space="preserve">   </w:t>
      </w:r>
      <w:r>
        <w:rPr>
          <w:b/>
          <w:bCs/>
          <w:sz w:val="26"/>
          <w:szCs w:val="26"/>
          <w:lang w:val="en-US"/>
        </w:rPr>
        <w:t xml:space="preserve">&lt;span class=“success” &gt;{{message}}&lt;/span&gt;                   (Give css using class)    </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endfor %}</w:t>
      </w:r>
    </w:p>
    <w:p>
      <w:pPr>
        <w:pStyle w:val="ListParagraph"/>
        <w:numPr>
          <w:ilvl w:val="0"/>
          <w:numId w:val="3"/>
        </w:numPr>
        <w:tabs>
          <w:tab w:val="clear" w:pos="720"/>
          <w:tab w:val="left" w:pos="1629" w:leader="none"/>
        </w:tabs>
        <w:spacing w:lineRule="auto" w:line="360"/>
        <w:rPr>
          <w:b/>
          <w:b/>
          <w:bCs/>
          <w:sz w:val="26"/>
          <w:szCs w:val="26"/>
          <w:lang w:val="en-US"/>
        </w:rPr>
      </w:pPr>
      <w:r>
        <w:rPr>
          <w:b/>
          <w:bCs/>
          <w:sz w:val="26"/>
          <w:szCs w:val="26"/>
          <w:lang w:val="en-US"/>
        </w:rPr>
        <w:t>{% endif %}</w:t>
      </w:r>
    </w:p>
    <w:p>
      <w:pPr>
        <w:pStyle w:val="ListParagraph"/>
        <w:tabs>
          <w:tab w:val="clear" w:pos="720"/>
          <w:tab w:val="left" w:pos="1629" w:leader="none"/>
        </w:tabs>
        <w:spacing w:lineRule="auto" w:line="360"/>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s>
        <w:spacing w:lineRule="auto" w:line="360"/>
        <w:jc w:val="center"/>
        <w:rPr>
          <w:b/>
          <w:b/>
          <w:bCs/>
          <w:sz w:val="36"/>
          <w:szCs w:val="36"/>
          <w:lang w:val="en-US"/>
        </w:rPr>
      </w:pPr>
      <w:r>
        <w:rPr>
          <w:b/>
          <w:bCs/>
          <w:sz w:val="36"/>
          <w:szCs w:val="36"/>
          <w:lang w:val="en-US"/>
        </w:rPr>
        <w:t>Sign-Up Page(User Registration)</w:t>
      </w:r>
    </w:p>
    <w:p>
      <w:pPr>
        <w:pStyle w:val="Normal"/>
        <w:tabs>
          <w:tab w:val="clear" w:pos="720"/>
          <w:tab w:val="left" w:pos="1629" w:leader="none"/>
        </w:tabs>
        <w:spacing w:lineRule="auto" w:line="360"/>
        <w:rPr>
          <w:b/>
          <w:b/>
          <w:bCs/>
          <w:sz w:val="28"/>
          <w:szCs w:val="28"/>
          <w:u w:val="single"/>
          <w:lang w:val="en-US"/>
        </w:rPr>
      </w:pPr>
      <w:r>
        <w:rPr>
          <w:b/>
          <w:bCs/>
          <w:sz w:val="28"/>
          <w:szCs w:val="28"/>
          <w:u w:val="single"/>
          <w:lang w:val="en-US"/>
        </w:rPr>
        <w:t>Forms.py:</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UserCreationForm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Studentregistrtion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UserCreationForm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labels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tabs>
          <w:tab w:val="clear" w:pos="720"/>
          <w:tab w:val="left" w:pos="1629" w:leader="none"/>
        </w:tabs>
        <w:spacing w:lineRule="auto" w:line="360"/>
        <w:rPr>
          <w:b/>
          <w:b/>
          <w:bCs/>
          <w:sz w:val="4"/>
          <w:szCs w:val="4"/>
          <w:lang w:val="en-US"/>
        </w:rPr>
      </w:pPr>
      <w:r>
        <w:rPr>
          <w:b/>
          <w:bCs/>
          <w:sz w:val="4"/>
          <w:szCs w:val="4"/>
          <w:lang w:val="en-US"/>
        </w:rPr>
      </w:r>
    </w:p>
    <w:p>
      <w:pPr>
        <w:pStyle w:val="Normal"/>
        <w:tabs>
          <w:tab w:val="clear" w:pos="720"/>
          <w:tab w:val="left" w:pos="1629"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roll.forms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sign_up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Studentregistrtion(request.POST)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Studentregistrtion()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'show.html'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tabs>
          <w:tab w:val="clear" w:pos="720"/>
          <w:tab w:val="left" w:pos="1629"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s>
        <w:spacing w:lineRule="auto" w:line="360"/>
        <w:rPr>
          <w:b/>
          <w:b/>
          <w:bCs/>
          <w:sz w:val="28"/>
          <w:szCs w:val="28"/>
          <w:u w:val="single"/>
          <w:lang w:val="en-US"/>
        </w:rPr>
      </w:pPr>
      <w:r>
        <w:rPr>
          <w:b/>
          <w:bCs/>
          <w:sz w:val="28"/>
          <w:szCs w:val="28"/>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show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{{fm.as_p}}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Submit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s>
        <w:spacing w:lineRule="auto" w:line="360"/>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rPr>
          <w:b/>
          <w:b/>
          <w:bCs/>
          <w:sz w:val="36"/>
          <w:szCs w:val="36"/>
          <w:highlight w:val="darkRed"/>
          <w:lang w:val="en-US"/>
        </w:rPr>
      </w:pPr>
      <w:r>
        <w:rPr>
          <w:b/>
          <w:bCs/>
          <w:sz w:val="40"/>
          <w:szCs w:val="40"/>
          <w:lang w:val="en-US"/>
        </w:rPr>
        <w:t xml:space="preserve">         </w:t>
      </w:r>
      <w:r>
        <w:rPr>
          <w:b/>
          <w:bCs/>
          <w:sz w:val="40"/>
          <w:szCs w:val="40"/>
          <w:lang w:val="en-US"/>
        </w:rPr>
        <w:tab/>
      </w:r>
      <w:r>
        <w:rPr>
          <w:b/>
          <w:bCs/>
          <w:sz w:val="36"/>
          <w:szCs w:val="36"/>
          <w:lang w:val="en-US"/>
        </w:rPr>
        <w:tab/>
      </w:r>
      <w:r>
        <w:rPr>
          <w:b/>
          <w:bCs/>
          <w:sz w:val="36"/>
          <w:szCs w:val="36"/>
          <w:highlight w:val="lightGray"/>
          <w:shd w:fill="AEAAAA" w:val="clear"/>
          <w:lang w:val="en-US"/>
        </w:rPr>
        <w:t>Login Page(User login)</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9D4C3"/>
        <w:tabs>
          <w:tab w:val="clear" w:pos="720"/>
          <w:tab w:val="left" w:pos="1629" w:leader="none"/>
          <w:tab w:val="center" w:pos="3795" w:leader="none"/>
          <w:tab w:val="right" w:pos="7590" w:leader="none"/>
        </w:tabs>
        <w:spacing w:lineRule="auto" w:line="360"/>
        <w:rPr>
          <w:b/>
          <w:b/>
          <w:bCs/>
          <w:color w:val="FF0000"/>
          <w:sz w:val="44"/>
          <w:szCs w:val="44"/>
          <w:u w:val="single"/>
          <w:lang w:val="en-US"/>
        </w:rPr>
      </w:pPr>
      <w:r>
        <w:rPr>
          <w:b/>
          <w:bCs/>
          <w:color w:val="FFFFFF" w:themeColor="background1"/>
          <w:sz w:val="40"/>
          <w:szCs w:val="40"/>
          <w:shd w:fill="FF0000" w:val="clear"/>
          <w:lang w:val="en-US"/>
        </w:rPr>
        <w:t>Note</w:t>
      </w:r>
      <w:r>
        <w:rPr>
          <w:b/>
          <w:bCs/>
          <w:color w:val="FF0000"/>
          <w:sz w:val="40"/>
          <w:szCs w:val="40"/>
          <w:lang w:val="en-US"/>
        </w:rPr>
        <w:t xml:space="preserve"> </w:t>
      </w:r>
      <w:r>
        <w:rPr>
          <w:b/>
          <w:bCs/>
          <w:color w:val="FF0000"/>
          <w:sz w:val="44"/>
          <w:szCs w:val="44"/>
          <w:lang w:val="en-US"/>
        </w:rPr>
        <w:t xml:space="preserve">:- </w:t>
      </w:r>
      <w:r>
        <w:rPr>
          <w:b/>
          <w:bCs/>
          <w:color w:val="FF0000"/>
          <w:sz w:val="30"/>
          <w:szCs w:val="30"/>
          <w:lang w:val="en-US"/>
        </w:rPr>
        <w:t>If any error occurred for this login page code…please follow logout page code(See this code login page below)..They include all login page code.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roll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,views.sign_up),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'login/'</w:t>
      </w:r>
      <w:r>
        <w:rPr>
          <w:rFonts w:eastAsia="Times New Roman" w:cs="Times New Roman" w:ascii="Consolas" w:hAnsi="Consolas"/>
          <w:color w:val="D4D4D4"/>
          <w:sz w:val="21"/>
          <w:szCs w:val="21"/>
          <w:lang w:eastAsia="en-IN"/>
        </w:rPr>
        <w:t>,views.login),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'profile/'</w:t>
      </w:r>
      <w:r>
        <w:rPr>
          <w:rFonts w:eastAsia="Times New Roman" w:cs="Times New Roman" w:ascii="Consolas" w:hAnsi="Consolas"/>
          <w:color w:val="D4D4D4"/>
          <w:sz w:val="21"/>
          <w:szCs w:val="21"/>
          <w:lang w:eastAsia="en-IN"/>
        </w:rPr>
        <w:t>,views.profile),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roll.forms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Studentregistrtion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HttpResponseRedirect</w:t>
      </w:r>
    </w:p>
    <w:p>
      <w:pPr>
        <w:pStyle w:val="Normal"/>
        <w:shd w:val="clear" w:color="auto" w:fill="1E1E1E"/>
        <w:spacing w:lineRule="atLeast" w:line="285" w:before="0" w:after="0"/>
        <w:rPr>
          <w:b/>
          <w:b/>
          <w:bCs/>
          <w:sz w:val="44"/>
          <w:szCs w:val="44"/>
          <w:u w:val="single"/>
          <w:lang w:val="en-US"/>
        </w:rPr>
      </w:pPr>
      <w:r>
        <w:rPr>
          <w:b/>
          <w:bCs/>
          <w:sz w:val="44"/>
          <w:szCs w:val="44"/>
          <w:u w:val="single"/>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uname = fm.cleaned_data[</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pw = fm.cleaned_data[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authenticate(</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=uname,</w:t>
      </w:r>
      <w:r>
        <w:rPr>
          <w:rFonts w:eastAsia="Times New Roman" w:cs="Times New Roman" w:ascii="Consolas" w:hAnsi="Consolas"/>
          <w:color w:val="9CDCFE"/>
          <w:sz w:val="21"/>
          <w:szCs w:val="21"/>
          <w:lang w:eastAsia="en-IN"/>
        </w:rPr>
        <w:t>passsword</w:t>
      </w:r>
      <w:r>
        <w:rPr>
          <w:rFonts w:eastAsia="Times New Roman" w:cs="Times New Roman" w:ascii="Consolas" w:hAnsi="Consolas"/>
          <w:color w:val="D4D4D4"/>
          <w:sz w:val="21"/>
          <w:szCs w:val="21"/>
          <w:lang w:eastAsia="en-IN"/>
        </w:rPr>
        <w:t>=pw)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 </w:t>
      </w:r>
      <w:r>
        <w:rPr>
          <w:rFonts w:eastAsia="Times New Roman" w:cs="Times New Roman" w:ascii="Consolas" w:hAnsi="Consolas"/>
          <w:color w:val="569CD6"/>
          <w:sz w:val="21"/>
          <w:szCs w:val="21"/>
          <w:lang w:eastAsia="en-IN"/>
        </w:rPr>
        <w:t>is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login(request,user)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 </w:t>
      </w:r>
      <w:r>
        <w:rPr>
          <w:rFonts w:eastAsia="Times New Roman" w:cs="Times New Roman" w:ascii="Consolas" w:hAnsi="Consolas"/>
          <w:color w:val="CE9178"/>
          <w:sz w:val="21"/>
          <w:szCs w:val="21"/>
          <w:lang w:eastAsia="en-IN"/>
        </w:rPr>
        <w:t>"login.html"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
          <w:szCs w:val="2"/>
          <w:u w:val="single"/>
          <w:lang w:val="en-US"/>
        </w:rPr>
      </w:pPr>
      <w:r>
        <w:rPr>
          <w:b/>
          <w:bCs/>
          <w:sz w:val="2"/>
          <w:szCs w:val="2"/>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login.html: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"/roll/sign_up/"</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Signup</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4"/>
          <w:szCs w:val="24"/>
          <w:lang w:val="en-US"/>
        </w:rPr>
      </w:pPr>
      <w:r>
        <w:rPr>
          <w:b/>
          <w:bCs/>
          <w:sz w:val="24"/>
          <w:szCs w:val="24"/>
          <w:lang w:val="en-US"/>
        </w:rPr>
        <w:t>As it is create profile.html…..</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2"/>
          <w:szCs w:val="32"/>
          <w:lang w:val="en-US"/>
        </w:rPr>
      </w:pPr>
      <w:r>
        <w:rPr>
          <w:b/>
          <w:bCs/>
          <w:sz w:val="32"/>
          <w:szCs w:val="32"/>
          <w:lang w:val="en-US"/>
        </w:rPr>
        <w:t>Logout Page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,views.sign_up),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'login_user/'</w:t>
      </w:r>
      <w:r>
        <w:rPr>
          <w:rFonts w:eastAsia="Times New Roman" w:cs="Times New Roman" w:ascii="Consolas" w:hAnsi="Consolas"/>
          <w:color w:val="D4D4D4"/>
          <w:sz w:val="21"/>
          <w:szCs w:val="21"/>
          <w:lang w:eastAsia="en-IN"/>
        </w:rPr>
        <w:t>,views.login_user),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'logout_user/'</w:t>
      </w:r>
      <w:r>
        <w:rPr>
          <w:rFonts w:eastAsia="Times New Roman" w:cs="Times New Roman" w:ascii="Consolas" w:hAnsi="Consolas"/>
          <w:color w:val="D4D4D4"/>
          <w:sz w:val="21"/>
          <w:szCs w:val="21"/>
          <w:lang w:eastAsia="en-IN"/>
        </w:rPr>
        <w:t>,views.logout_user),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'profile/'</w:t>
      </w:r>
      <w:r>
        <w:rPr>
          <w:rFonts w:eastAsia="Times New Roman" w:cs="Times New Roman" w:ascii="Consolas" w:hAnsi="Consolas"/>
          <w:color w:val="D4D4D4"/>
          <w:sz w:val="21"/>
          <w:szCs w:val="21"/>
          <w:lang w:eastAsia="en-IN"/>
        </w:rPr>
        <w:t>,views.profile),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'changepassword/'</w:t>
      </w:r>
      <w:r>
        <w:rPr>
          <w:rFonts w:eastAsia="Times New Roman" w:cs="Times New Roman" w:ascii="Consolas" w:hAnsi="Consolas"/>
          <w:color w:val="D4D4D4"/>
          <w:sz w:val="21"/>
          <w:szCs w:val="21"/>
          <w:lang w:eastAsia="en-IN"/>
        </w:rPr>
        <w:t>,views.changepassword,</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,RedirectView.as_view(</w:t>
      </w:r>
      <w:r>
        <w:rPr>
          <w:rFonts w:eastAsia="Times New Roman" w:cs="Times New Roman" w:ascii="Consolas" w:hAnsi="Consolas"/>
          <w:color w:val="9CDCFE"/>
          <w:sz w:val="21"/>
          <w:szCs w:val="21"/>
          <w:lang w:eastAsia="en-IN"/>
        </w:rPr>
        <w:t>url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'sign_up/'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SignUpForm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AuthenticationForm, PasswordChangeForm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authenticate, login,logout,\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update_session_auth_hash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HttpResponseRedirect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messages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sign_up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SignUpForm(request.POST)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SignUpForm()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'signup.html'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uname = fm.cleaned_data[</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upw = fm.cleaned_data[</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authenticate(</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=uname,</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=upw)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 </w:t>
      </w:r>
      <w:r>
        <w:rPr>
          <w:rFonts w:eastAsia="Times New Roman" w:cs="Times New Roman" w:ascii="Consolas" w:hAnsi="Consolas"/>
          <w:color w:val="569CD6"/>
          <w:sz w:val="21"/>
          <w:szCs w:val="21"/>
          <w:lang w:eastAsia="en-IN"/>
        </w:rPr>
        <w:t>is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login(request,user)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"Locha he bhai isme"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 </w:t>
      </w:r>
      <w:r>
        <w:rPr>
          <w:rFonts w:eastAsia="Times New Roman" w:cs="Times New Roman" w:ascii="Consolas" w:hAnsi="Consolas"/>
          <w:color w:val="CE9178"/>
          <w:sz w:val="21"/>
          <w:szCs w:val="21"/>
          <w:lang w:eastAsia="en-IN"/>
        </w:rPr>
        <w:t>"login.html"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logout_user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logout(request)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green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message in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"success"</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{{message}}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I am {{us}}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"/roll/logout_user"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url 'cp' %}"</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 Password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4"/>
          <w:szCs w:val="44"/>
          <w:u w:val="single"/>
          <w:lang w:val="en-US"/>
        </w:rPr>
      </w:pPr>
      <w:r>
        <w:rPr>
          <w:b/>
          <w:bCs/>
          <w:sz w:val="44"/>
          <w:szCs w:val="4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 xml:space="preserve">Change Password </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ListParagraph"/>
        <w:numPr>
          <w:ilvl w:val="0"/>
          <w:numId w:val="29"/>
        </w:numPr>
        <w:shd w:val="clear" w:color="auto" w:fill="FFFFFF" w:themeFill="background1"/>
        <w:tabs>
          <w:tab w:val="clear" w:pos="720"/>
          <w:tab w:val="left" w:pos="1629" w:leader="none"/>
          <w:tab w:val="center" w:pos="3795" w:leader="none"/>
          <w:tab w:val="right" w:pos="7590" w:leader="none"/>
        </w:tabs>
        <w:spacing w:lineRule="auto" w:line="360"/>
        <w:rPr>
          <w:sz w:val="24"/>
          <w:szCs w:val="24"/>
          <w:lang w:val="en-US"/>
        </w:rPr>
      </w:pPr>
      <w:r>
        <w:rPr>
          <w:sz w:val="24"/>
          <w:szCs w:val="24"/>
          <w:lang w:val="en-US"/>
        </w:rPr>
        <w:t>See above urls.py…..that is same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changepassword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PasswordChangeForm(</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=request.user,</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update_session_auth_hash(request,fm.user)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messages.success(request,</w:t>
      </w:r>
      <w:r>
        <w:rPr>
          <w:rFonts w:eastAsia="Times New Roman" w:cs="Times New Roman" w:ascii="Consolas" w:hAnsi="Consolas"/>
          <w:color w:val="CE9178"/>
          <w:sz w:val="21"/>
          <w:szCs w:val="21"/>
          <w:lang w:eastAsia="en-IN"/>
        </w:rPr>
        <w:t>"You changed password Successfully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PasswordChangeForm(</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"changepass.html"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changepassword.html</w:t>
      </w:r>
      <w:r>
        <w:rPr>
          <w:b/>
          <w:bCs/>
          <w:sz w:val="28"/>
          <w:szCs w:val="28"/>
          <w:lang w:val="en-US"/>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changepass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 Password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Profile.html</w:t>
      </w:r>
      <w:r>
        <w:rPr>
          <w:b/>
          <w:bCs/>
          <w:sz w:val="28"/>
          <w:szCs w:val="28"/>
          <w:lang w:val="en-US"/>
        </w:rPr>
        <w:t>:</w:t>
      </w:r>
    </w:p>
    <w:p>
      <w:pPr>
        <w:pStyle w:val="ListParagraph"/>
        <w:numPr>
          <w:ilvl w:val="0"/>
          <w:numId w:val="29"/>
        </w:numPr>
        <w:shd w:val="clear" w:color="auto" w:fill="FFFFFF" w:themeFill="background1"/>
        <w:tabs>
          <w:tab w:val="clear" w:pos="720"/>
          <w:tab w:val="left" w:pos="1629" w:leader="none"/>
          <w:tab w:val="center" w:pos="3795" w:leader="none"/>
          <w:tab w:val="right" w:pos="7590" w:leader="none"/>
        </w:tabs>
        <w:spacing w:lineRule="auto" w:line="360"/>
        <w:rPr>
          <w:b/>
          <w:b/>
          <w:bCs/>
          <w:sz w:val="24"/>
          <w:szCs w:val="24"/>
          <w:lang w:val="en-US"/>
        </w:rPr>
      </w:pPr>
      <w:r>
        <w:rPr>
          <w:b/>
          <w:bCs/>
          <w:sz w:val="24"/>
          <w:szCs w:val="24"/>
          <w:lang w:val="en-US"/>
        </w:rPr>
        <w:t>See above code…..</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40"/>
          <w:szCs w:val="40"/>
          <w:lang w:val="en-US"/>
        </w:rPr>
      </w:pPr>
      <w:r>
        <w:rPr>
          <w:b/>
          <w:bCs/>
          <w:sz w:val="40"/>
          <w:szCs w:val="40"/>
          <w:lang w:val="en-US"/>
        </w:rPr>
        <w:t>SetPassword Form</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Spacing"/>
        <w:numPr>
          <w:ilvl w:val="0"/>
          <w:numId w:val="29"/>
        </w:numPr>
        <w:rPr>
          <w:sz w:val="24"/>
          <w:szCs w:val="24"/>
          <w:lang w:eastAsia="en-IN"/>
        </w:rPr>
      </w:pPr>
      <w:r>
        <w:rPr>
          <w:sz w:val="24"/>
          <w:szCs w:val="24"/>
          <w:lang w:val="en-US"/>
        </w:rPr>
        <w:t xml:space="preserve">Same as above code but here change only write SetPasswordForm  instead of </w:t>
      </w:r>
      <w:r>
        <w:rPr>
          <w:sz w:val="24"/>
          <w:szCs w:val="24"/>
          <w:lang w:eastAsia="en-IN"/>
        </w:rPr>
        <w:t>PasswordChange Form.</w:t>
      </w:r>
    </w:p>
    <w:p>
      <w:pPr>
        <w:pStyle w:val="NoSpacing"/>
        <w:rPr>
          <w:b/>
          <w:b/>
          <w:bCs/>
          <w:sz w:val="40"/>
          <w:szCs w:val="40"/>
          <w:lang w:eastAsia="en-IN"/>
        </w:rPr>
      </w:pPr>
      <w:r>
        <w:rPr>
          <w:b/>
          <w:bCs/>
          <w:sz w:val="40"/>
          <w:szCs w:val="40"/>
          <w:lang w:eastAsia="en-IN"/>
        </w:rPr>
      </w:r>
    </w:p>
    <w:p>
      <w:pPr>
        <w:pStyle w:val="NoSpacing"/>
        <w:pBdr>
          <w:top w:val="single" w:sz="4" w:space="1" w:color="000000"/>
          <w:left w:val="single" w:sz="4" w:space="4" w:color="000000"/>
          <w:bottom w:val="single" w:sz="4" w:space="1" w:color="000000"/>
          <w:right w:val="single" w:sz="4" w:space="4" w:color="000000"/>
        </w:pBdr>
        <w:rPr>
          <w:b/>
          <w:b/>
          <w:bCs/>
          <w:sz w:val="30"/>
          <w:szCs w:val="30"/>
          <w:lang w:val="en-US"/>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path w14:path="circle">
                <w14:fillToRect w14:l="50000" w14:t="50000" w14:r="50000" w14:b="50000"/>
              </w14:path>
            </w14:gradFill>
          </w14:textFill>
        </w:rPr>
      </w:pPr>
      <w:r>
        <w:rPr>
          <w:b/>
          <w:bCs/>
          <w:sz w:val="30"/>
          <w:szCs w:val="30"/>
          <w:highlight w:val="red"/>
          <w:lang w:eastAsia="en-IN"/>
        </w:rPr>
        <w:t>Use</w:t>
      </w:r>
      <w:r>
        <w:rPr>
          <w:b/>
          <w:bCs/>
          <w:sz w:val="30"/>
          <w:szCs w:val="30"/>
          <w:lang w:eastAsia="en-IN"/>
        </w:rPr>
        <w:t xml:space="preserve"> ::   </w:t>
      </w:r>
      <w:r>
        <w:rPr>
          <w:b/>
          <w:bCs/>
          <w:color w:val="FF0000"/>
          <w:sz w:val="30"/>
          <w:szCs w:val="30"/>
          <w:lang w:eastAsia="en-IN"/>
        </w:rPr>
        <w:t>Not required input  old password.</w:t>
      </w:r>
    </w:p>
    <w:p>
      <w:pPr>
        <w:pStyle w:val="Normal"/>
        <w:tabs>
          <w:tab w:val="clear" w:pos="720"/>
          <w:tab w:val="left" w:pos="1629" w:leader="none"/>
          <w:tab w:val="center" w:pos="3795" w:leader="none"/>
          <w:tab w:val="right" w:pos="7590" w:leader="none"/>
        </w:tabs>
        <w:spacing w:lineRule="auto" w:line="360"/>
        <w:jc w:val="center"/>
        <w:rPr>
          <w:b/>
          <w:b/>
          <w:bCs/>
          <w:sz w:val="44"/>
          <w:szCs w:val="44"/>
          <w:lang w:val="en-US"/>
        </w:rPr>
      </w:pPr>
      <w:r>
        <w:rPr>
          <w:b/>
          <w:bCs/>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Profile(User Profile)</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UserCreationForm, UserChangeForm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UserProfileForm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UserChangeForm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"last_login"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"date_joined"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labels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SignUpForm,UserProfileForm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UserProfileForm(request.POST,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messages.success(request,</w:t>
      </w:r>
      <w:r>
        <w:rPr>
          <w:rFonts w:eastAsia="Times New Roman" w:cs="Times New Roman" w:ascii="Consolas" w:hAnsi="Consolas"/>
          <w:color w:val="CE9178"/>
          <w:sz w:val="21"/>
          <w:szCs w:val="21"/>
          <w:lang w:eastAsia="en-IN"/>
        </w:rPr>
        <w:t>"Profile Updated!!!"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w:t>
      </w:r>
      <w:r>
        <w:rPr>
          <w:rFonts w:eastAsia="Times New Roman" w:cs="Times New Roman" w:ascii="Consolas" w:hAnsi="Consolas"/>
          <w:color w:val="D4D4D4"/>
          <w:sz w:val="21"/>
          <w:szCs w:val="21"/>
          <w:lang w:eastAsia="en-IN"/>
        </w:rPr>
        <w:t>:request.user,</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green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message in messages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"success"</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{{message}}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I am {{us}}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"/roll/logout_user"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url 'cp' %}"</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Change Password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44"/>
          <w:szCs w:val="44"/>
          <w:u w:val="single"/>
          <w:lang w:val="en-US"/>
        </w:rPr>
      </w:pPr>
      <w:r>
        <w:rPr>
          <w:b/>
          <w:bCs/>
          <w:sz w:val="44"/>
          <w:szCs w:val="4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8"/>
          <w:szCs w:val="38"/>
          <w:lang w:val="en-US"/>
        </w:rPr>
      </w:pPr>
      <w:r>
        <w:rPr>
          <w:b/>
          <w:bCs/>
          <w:sz w:val="38"/>
          <w:szCs w:val="38"/>
          <w:lang w:val="en-US"/>
        </w:rPr>
        <w:t>Admin Profile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Form.py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AdminProfileForm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UserChangeForm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"__all__"</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SignUpForm,UserProfileForm,AdminProfileForm</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request.user.is_superuser: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AdminProfileForm(request.POST,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UserProfileForm(request.POST,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messages.success(request,</w:t>
      </w:r>
      <w:r>
        <w:rPr>
          <w:rFonts w:eastAsia="Times New Roman" w:cs="Times New Roman" w:ascii="Consolas" w:hAnsi="Consolas"/>
          <w:color w:val="CE9178"/>
          <w:sz w:val="21"/>
          <w:szCs w:val="21"/>
          <w:lang w:eastAsia="en-IN"/>
        </w:rPr>
        <w:t>"Profile Updated!!!"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"/roll/profile/"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request.user.is_superuser==</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AdminProfileForm(</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UserProfileForm(</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w:t>
      </w:r>
      <w:r>
        <w:rPr>
          <w:rFonts w:eastAsia="Times New Roman" w:cs="Times New Roman" w:ascii="Consolas" w:hAnsi="Consolas"/>
          <w:color w:val="D4D4D4"/>
          <w:sz w:val="21"/>
          <w:szCs w:val="21"/>
          <w:lang w:eastAsia="en-IN"/>
        </w:rPr>
        <w:t>:request.user,</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profile.html:</w:t>
      </w:r>
    </w:p>
    <w:p>
      <w:pPr>
        <w:pStyle w:val="ListParagraph"/>
        <w:numPr>
          <w:ilvl w:val="0"/>
          <w:numId w:val="29"/>
        </w:numPr>
        <w:tabs>
          <w:tab w:val="clear" w:pos="720"/>
          <w:tab w:val="left" w:pos="1629" w:leader="none"/>
          <w:tab w:val="center" w:pos="3795" w:leader="none"/>
          <w:tab w:val="right" w:pos="7590" w:leader="none"/>
        </w:tabs>
        <w:spacing w:lineRule="auto" w:line="360"/>
        <w:rPr>
          <w:sz w:val="26"/>
          <w:szCs w:val="26"/>
          <w:lang w:val="en-US"/>
        </w:rPr>
      </w:pPr>
      <w:r>
        <w:rPr>
          <w:sz w:val="26"/>
          <w:szCs w:val="26"/>
          <w:lang w:val="en-US"/>
        </w:rPr>
        <w:t>same as  it is  above part….And do extra below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user.is_superuser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"/admin"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Admin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w:t>
      </w:r>
    </w:p>
    <w:p>
      <w:pPr>
        <w:pStyle w:val="Normal"/>
        <w:tabs>
          <w:tab w:val="clear" w:pos="720"/>
          <w:tab w:val="left" w:pos="1629" w:leader="none"/>
          <w:tab w:val="center" w:pos="3795" w:leader="none"/>
          <w:tab w:val="right" w:pos="7590" w:leader="none"/>
        </w:tabs>
        <w:spacing w:lineRule="auto" w:line="360"/>
        <w:rPr>
          <w:b/>
          <w:b/>
          <w:bCs/>
          <w:sz w:val="44"/>
          <w:szCs w:val="44"/>
          <w:lang w:val="en-US"/>
        </w:rPr>
      </w:pPr>
      <w:r>
        <w:rPr>
          <w:b/>
          <w:bCs/>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User Dashbord</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Urls.py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'userdashbord/'</w:t>
      </w:r>
      <w:r>
        <w:rPr>
          <w:rFonts w:eastAsia="Times New Roman" w:cs="Times New Roman" w:ascii="Consolas" w:hAnsi="Consolas"/>
          <w:color w:val="D4D4D4"/>
          <w:sz w:val="21"/>
          <w:szCs w:val="21"/>
          <w:lang w:eastAsia="en-IN"/>
        </w:rPr>
        <w:t>,views.userdashbord),</w:t>
      </w:r>
    </w:p>
    <w:p>
      <w:pPr>
        <w:pStyle w:val="Normal"/>
        <w:tabs>
          <w:tab w:val="clear" w:pos="720"/>
          <w:tab w:val="left" w:pos="1629" w:leader="none"/>
          <w:tab w:val="center" w:pos="3795" w:leader="none"/>
          <w:tab w:val="right" w:pos="7590" w:leader="none"/>
        </w:tabs>
        <w:spacing w:lineRule="auto" w:line="360"/>
        <w:rPr>
          <w:b/>
          <w:b/>
          <w:bCs/>
          <w:sz w:val="2"/>
          <w:szCs w:val="2"/>
          <w:lang w:val="en-US"/>
        </w:rPr>
      </w:pPr>
      <w:r>
        <w:rPr>
          <w:b/>
          <w:bCs/>
          <w:sz w:val="2"/>
          <w:szCs w:val="2"/>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userdashbord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"dash.html"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:request.user.username})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"/roll/login_user"</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FBA897"/>
        <w:tabs>
          <w:tab w:val="clear" w:pos="720"/>
          <w:tab w:val="left" w:pos="1629" w:leader="none"/>
          <w:tab w:val="center" w:pos="3795" w:leader="none"/>
          <w:tab w:val="right" w:pos="7590" w:leader="none"/>
        </w:tabs>
        <w:spacing w:lineRule="auto" w:line="360"/>
        <w:jc w:val="center"/>
        <w:rPr>
          <w:b/>
          <w:b/>
          <w:bCs/>
          <w:sz w:val="32"/>
          <w:szCs w:val="32"/>
          <w:lang w:val="en-US"/>
        </w:rPr>
      </w:pPr>
      <w:r>
        <w:rPr>
          <w:b/>
          <w:bCs/>
          <w:sz w:val="32"/>
          <w:szCs w:val="32"/>
          <w:lang w:val="en-US"/>
        </w:rPr>
        <w:t>Give a permission in admin panel:</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rFonts w:eastAsia="Wingdings" w:cs="Wingdings" w:ascii="Wingdings" w:hAnsi="Wingdings"/>
          <w:b/>
          <w:bCs/>
          <w:sz w:val="32"/>
          <w:szCs w:val="32"/>
          <w:lang w:val="en-US"/>
        </w:rPr>
        <w:t></w:t>
      </w:r>
      <w:r>
        <w:rPr>
          <w:b/>
          <w:bCs/>
          <w:sz w:val="30"/>
          <w:szCs w:val="30"/>
          <w:lang w:val="en-US"/>
        </w:rPr>
        <w:t>Make Group in admin pannel</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signup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 = SignupForm(req.POST)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form.is_valid():</w:t>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form.save()</w:t>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group = Group.objects.get(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'Auther'</w:t>
      </w:r>
      <w:r>
        <w:rPr>
          <w:rFonts w:eastAsia="Times New Roman" w:cs="Times New Roman" w:ascii="Consolas" w:hAnsi="Consolas"/>
          <w:color w:val="D4D4D4"/>
          <w:sz w:val="21"/>
          <w:szCs w:val="21"/>
          <w:lang w:eastAsia="en-IN"/>
        </w:rPr>
        <w:t>)</w:t>
      </w:r>
    </w:p>
    <w:p>
      <w:pPr>
        <w:pStyle w:val="Normal"/>
        <w:shd w:val="clear" w:color="auto" w:fill="262626" w:themeFill="text1" w:themeFillTint="d9"/>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user.groups.add(group)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messages.success(req,</w:t>
      </w:r>
      <w:r>
        <w:rPr>
          <w:rFonts w:eastAsia="Times New Roman" w:cs="Times New Roman" w:ascii="Consolas" w:hAnsi="Consolas"/>
          <w:color w:val="CE9178"/>
          <w:sz w:val="21"/>
          <w:szCs w:val="21"/>
          <w:lang w:eastAsia="en-IN"/>
        </w:rPr>
        <w:t>"Successfully Register!!!!"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messages.warning(req,</w:t>
      </w:r>
      <w:r>
        <w:rPr>
          <w:rFonts w:eastAsia="Times New Roman" w:cs="Times New Roman" w:ascii="Consolas" w:hAnsi="Consolas"/>
          <w:color w:val="CE9178"/>
          <w:sz w:val="21"/>
          <w:szCs w:val="21"/>
          <w:lang w:eastAsia="en-IN"/>
        </w:rPr>
        <w:t>"Please login!!!"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"/blog/user_login"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 = SignupForm()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"signup.html"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dash.html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dash</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{{nm}}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perms.roll.delete_modal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"button"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"delete"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else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no delete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if perms.roll.add_modal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"button"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"add"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else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no add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"/roll/logout_user"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12"/>
          <w:szCs w:val="12"/>
          <w:lang w:val="en-US"/>
        </w:rPr>
      </w:pPr>
      <w:r>
        <w:rPr>
          <w:b/>
          <w:bCs/>
          <w:sz w:val="12"/>
          <w:szCs w:val="1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COOKIES IN DJANGO</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views.set_cook),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 views.get_cook),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'del/'</w:t>
      </w:r>
      <w:r>
        <w:rPr>
          <w:rFonts w:eastAsia="Times New Roman" w:cs="Times New Roman" w:ascii="Consolas" w:hAnsi="Consolas"/>
          <w:color w:val="D4D4D4"/>
          <w:sz w:val="21"/>
          <w:szCs w:val="21"/>
          <w:lang w:eastAsia="en-IN"/>
        </w:rPr>
        <w:t>, views.del_cook),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u w:val="single"/>
          <w:lang w:val="en-US"/>
        </w:rPr>
      </w:pPr>
      <w:r>
        <w:rPr>
          <w:b/>
          <w:bCs/>
          <w:sz w:val="4"/>
          <w:szCs w:val="4"/>
          <w:u w:val="single"/>
          <w:lang w:val="en-US"/>
        </w:rPr>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datetime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datetime, timedelta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pi.set_cookie(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"pradip",max_age=60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expires</w:t>
      </w:r>
      <w:r>
        <w:rPr>
          <w:rFonts w:eastAsia="Times New Roman" w:cs="Times New Roman" w:ascii="Consolas" w:hAnsi="Consolas"/>
          <w:color w:val="D4D4D4"/>
          <w:sz w:val="21"/>
          <w:szCs w:val="21"/>
          <w:lang w:eastAsia="en-IN"/>
        </w:rPr>
        <w:t>=datetime.utcnow()+timedelta(</w:t>
      </w:r>
      <w:r>
        <w:rPr>
          <w:rFonts w:eastAsia="Times New Roman" w:cs="Times New Roman" w:ascii="Consolas" w:hAnsi="Consolas"/>
          <w:color w:val="9CDCFE"/>
          <w:sz w:val="21"/>
          <w:szCs w:val="21"/>
          <w:lang w:eastAsia="en-IN"/>
        </w:rPr>
        <w:t>days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#pi.COOKIES["name"]        #this return error when cookies are not in 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req.COOKIES.get(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#this return none value when cookies are not in 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"pi"</w:t>
      </w:r>
      <w:r>
        <w:rPr>
          <w:rFonts w:eastAsia="Times New Roman" w:cs="Times New Roman" w:ascii="Consolas" w:hAnsi="Consolas"/>
          <w:color w:val="D4D4D4"/>
          <w:sz w:val="21"/>
          <w:szCs w:val="21"/>
          <w:lang w:eastAsia="en-IN"/>
        </w:rPr>
        <w:t>:pi})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pi.delete_cookie(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tabs>
          <w:tab w:val="clear" w:pos="720"/>
          <w:tab w:val="left" w:pos="1629" w:leader="none"/>
          <w:tab w:val="center" w:pos="3795" w:leader="none"/>
          <w:tab w:val="right" w:pos="7590" w:leader="none"/>
        </w:tabs>
        <w:spacing w:lineRule="auto" w:line="360"/>
        <w:rPr>
          <w:b/>
          <w:b/>
          <w:bCs/>
          <w:sz w:val="2"/>
          <w:szCs w:val="2"/>
          <w:lang w:val="en-US"/>
        </w:rPr>
      </w:pPr>
      <w:r>
        <w:rPr>
          <w:b/>
          <w:bCs/>
          <w:sz w:val="2"/>
          <w:szCs w:val="2"/>
          <w:lang w:val="en-US"/>
        </w:rPr>
      </w:r>
    </w:p>
    <w:p>
      <w:pPr>
        <w:pStyle w:val="ListParagraph"/>
        <w:numPr>
          <w:ilvl w:val="0"/>
          <w:numId w:val="29"/>
        </w:numPr>
        <w:tabs>
          <w:tab w:val="clear" w:pos="720"/>
          <w:tab w:val="left" w:pos="1629" w:leader="none"/>
          <w:tab w:val="center" w:pos="3795" w:leader="none"/>
          <w:tab w:val="right" w:pos="7590" w:leader="none"/>
        </w:tabs>
        <w:spacing w:lineRule="auto" w:line="360"/>
        <w:rPr>
          <w:b/>
          <w:b/>
          <w:bCs/>
          <w:sz w:val="26"/>
          <w:szCs w:val="26"/>
          <w:lang w:val="en-US"/>
        </w:rPr>
      </w:pPr>
      <w:r>
        <w:rPr>
          <w:b/>
          <w:bCs/>
          <w:sz w:val="26"/>
          <w:szCs w:val="26"/>
          <w:lang w:val="en-US"/>
        </w:rPr>
        <w:t>Here guest is default value and max age is cookies’s life time….</w:t>
      </w:r>
    </w:p>
    <w:p>
      <w:pPr>
        <w:pStyle w:val="ListParagraph"/>
        <w:numPr>
          <w:ilvl w:val="0"/>
          <w:numId w:val="29"/>
        </w:numPr>
        <w:tabs>
          <w:tab w:val="clear" w:pos="720"/>
          <w:tab w:val="left" w:pos="1629" w:leader="none"/>
          <w:tab w:val="center" w:pos="3795" w:leader="none"/>
          <w:tab w:val="right" w:pos="7590" w:leader="none"/>
        </w:tabs>
        <w:spacing w:lineRule="auto" w:line="360"/>
        <w:rPr>
          <w:b/>
          <w:b/>
          <w:bCs/>
          <w:color w:val="FF0000"/>
          <w:sz w:val="30"/>
          <w:szCs w:val="30"/>
          <w:lang w:val="en-US"/>
        </w:rPr>
      </w:pPr>
      <w:r>
        <w:rPr>
          <w:b/>
          <w:bCs/>
          <w:color w:val="FF0000"/>
          <w:sz w:val="30"/>
          <w:szCs w:val="30"/>
          <w:lang w:val="en-US"/>
        </w:rPr>
        <w:t>Make set.html,get.html,del.html…..</w:t>
      </w:r>
    </w:p>
    <w:p>
      <w:pPr>
        <w:pStyle w:val="Normal"/>
        <w:tabs>
          <w:tab w:val="clear" w:pos="720"/>
          <w:tab w:val="left" w:pos="1629" w:leader="none"/>
          <w:tab w:val="center" w:pos="3795" w:leader="none"/>
          <w:tab w:val="right" w:pos="7590" w:leader="none"/>
        </w:tabs>
        <w:spacing w:lineRule="auto" w:line="360"/>
        <w:jc w:val="center"/>
        <w:rPr>
          <w:b/>
          <w:b/>
          <w:bCs/>
          <w:sz w:val="2"/>
          <w:szCs w:val="2"/>
          <w:lang w:val="en-US"/>
        </w:rPr>
      </w:pPr>
      <w:r>
        <w:rPr>
          <w:b/>
          <w:bCs/>
          <w:sz w:val="2"/>
          <w:szCs w:val="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Signed cookies</w:t>
      </w:r>
    </w:p>
    <w:p>
      <w:pPr>
        <w:pStyle w:val="ListParagraph"/>
        <w:numPr>
          <w:ilvl w:val="0"/>
          <w:numId w:val="31"/>
        </w:numPr>
        <w:tabs>
          <w:tab w:val="clear" w:pos="720"/>
          <w:tab w:val="left" w:pos="1629" w:leader="none"/>
          <w:tab w:val="center" w:pos="3795" w:leader="none"/>
          <w:tab w:val="right" w:pos="7590" w:leader="none"/>
        </w:tabs>
        <w:spacing w:lineRule="auto" w:line="360"/>
        <w:rPr>
          <w:b/>
          <w:b/>
          <w:bCs/>
          <w:sz w:val="26"/>
          <w:szCs w:val="26"/>
          <w:lang w:val="en-US"/>
        </w:rPr>
      </w:pPr>
      <w:r>
        <w:rPr>
          <w:b/>
          <w:bCs/>
          <w:sz w:val="26"/>
          <w:szCs w:val="26"/>
          <w:lang w:val="en-US"/>
        </w:rPr>
        <w:t>Here content is hidden(encrypted)</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datetime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datetime, timedelta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pi.set_signed_cookie(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"kachadiya"</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salt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expires</w:t>
      </w:r>
      <w:r>
        <w:rPr>
          <w:rFonts w:eastAsia="Times New Roman" w:cs="Times New Roman" w:ascii="Consolas" w:hAnsi="Consolas"/>
          <w:color w:val="D4D4D4"/>
          <w:sz w:val="21"/>
          <w:szCs w:val="21"/>
          <w:lang w:eastAsia="en-IN"/>
        </w:rPr>
        <w:t>=datetime.utcnow()+timedelta(</w:t>
      </w:r>
      <w:r>
        <w:rPr>
          <w:rFonts w:eastAsia="Times New Roman" w:cs="Times New Roman" w:ascii="Consolas" w:hAnsi="Consolas"/>
          <w:color w:val="9CDCFE"/>
          <w:sz w:val="21"/>
          <w:szCs w:val="21"/>
          <w:lang w:eastAsia="en-IN"/>
        </w:rPr>
        <w:t>days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req.get_signed_cookie(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salt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"pi"</w:t>
      </w:r>
      <w:r>
        <w:rPr>
          <w:rFonts w:eastAsia="Times New Roman" w:cs="Times New Roman" w:ascii="Consolas" w:hAnsi="Consolas"/>
          <w:color w:val="D4D4D4"/>
          <w:sz w:val="21"/>
          <w:szCs w:val="21"/>
          <w:lang w:eastAsia="en-IN"/>
        </w:rPr>
        <w:t>:pi})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del_cook</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pi.delete_cookie(</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pi</w:t>
      </w:r>
    </w:p>
    <w:p>
      <w:pPr>
        <w:pStyle w:val="Normal"/>
        <w:tabs>
          <w:tab w:val="clear" w:pos="720"/>
          <w:tab w:val="left" w:pos="1629" w:leader="none"/>
          <w:tab w:val="center" w:pos="3795" w:leader="none"/>
          <w:tab w:val="right" w:pos="7590" w:leader="none"/>
        </w:tabs>
        <w:spacing w:lineRule="auto" w:line="360"/>
        <w:rPr>
          <w:b/>
          <w:b/>
          <w:bCs/>
          <w:sz w:val="44"/>
          <w:szCs w:val="44"/>
          <w:lang w:val="en-US"/>
        </w:rPr>
      </w:pPr>
      <w:r>
        <w:rPr>
          <w:b/>
          <w:bCs/>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sz w:val="40"/>
          <w:szCs w:val="40"/>
          <w:lang w:val="en-US"/>
        </w:rPr>
      </w:pPr>
      <w:r>
        <w:rPr>
          <w:b/>
          <w:bCs/>
          <w:sz w:val="40"/>
          <w:szCs w:val="40"/>
          <w:lang w:val="en-US"/>
        </w:rPr>
        <w:t>Session in django</w:t>
      </w:r>
    </w:p>
    <w:p>
      <w:pPr>
        <w:pStyle w:val="Normal"/>
        <w:tabs>
          <w:tab w:val="clear" w:pos="720"/>
          <w:tab w:val="left" w:pos="1629" w:leader="none"/>
          <w:tab w:val="center" w:pos="3795" w:leader="none"/>
          <w:tab w:val="right" w:pos="7590" w:leader="none"/>
        </w:tabs>
        <w:spacing w:lineRule="auto" w:line="360"/>
        <w:rPr>
          <w:b/>
          <w:b/>
          <w:bCs/>
          <w:sz w:val="28"/>
          <w:szCs w:val="28"/>
          <w:u w:val="single"/>
          <w:lang w:val="en-US"/>
        </w:rPr>
      </w:pPr>
      <w:r>
        <w:rPr>
          <w:b/>
          <w:bCs/>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sname = req.session.get(</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req.session: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del</w:t>
      </w:r>
      <w:r>
        <w:rPr>
          <w:rFonts w:eastAsia="Times New Roman" w:cs="Times New Roman" w:ascii="Consolas" w:hAnsi="Consolas"/>
          <w:color w:val="D4D4D4"/>
          <w:sz w:val="21"/>
          <w:szCs w:val="21"/>
          <w:lang w:eastAsia="en-IN"/>
        </w:rPr>
        <w:t> 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10"/>
          <w:szCs w:val="10"/>
          <w:u w:val="single"/>
          <w:lang w:val="en-US"/>
        </w:rPr>
      </w:pPr>
      <w:r>
        <w:rPr>
          <w:b/>
          <w:bCs/>
          <w:sz w:val="10"/>
          <w:szCs w:val="10"/>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Other Method</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sname = req.session.get(</w:t>
      </w:r>
      <w:r>
        <w:rPr>
          <w:rFonts w:eastAsia="Times New Roman" w:cs="Times New Roman" w:ascii="Consolas" w:hAnsi="Consolas"/>
          <w:color w:val="CE9178"/>
          <w:sz w:val="21"/>
          <w:szCs w:val="21"/>
          <w:lang w:eastAsia="en-IN"/>
        </w:rPr>
        <w:t>"sname"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key = req.session.keys()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item = req.session.items()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df = req.session.setdefault("age","12")</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:name,</w:t>
      </w:r>
      <w:r>
        <w:rPr>
          <w:rFonts w:eastAsia="Times New Roman" w:cs="Times New Roman" w:ascii="Consolas" w:hAnsi="Consolas"/>
          <w:color w:val="CE9178"/>
          <w:sz w:val="21"/>
          <w:szCs w:val="21"/>
          <w:lang w:eastAsia="en-IN"/>
        </w:rPr>
        <w:t>"key"</w:t>
      </w:r>
      <w:r>
        <w:rPr>
          <w:rFonts w:eastAsia="Times New Roman" w:cs="Times New Roman" w:ascii="Consolas" w:hAnsi="Consolas"/>
          <w:color w:val="D4D4D4"/>
          <w:sz w:val="21"/>
          <w:szCs w:val="21"/>
          <w:lang w:eastAsia="en-IN"/>
        </w:rPr>
        <w:t>:key,</w:t>
      </w:r>
      <w:r>
        <w:rPr>
          <w:rFonts w:eastAsia="Times New Roman" w:cs="Times New Roman" w:ascii="Consolas" w:hAnsi="Consolas"/>
          <w:color w:val="CE9178"/>
          <w:sz w:val="21"/>
          <w:szCs w:val="21"/>
          <w:lang w:eastAsia="en-IN"/>
        </w:rPr>
        <w:t>"sn"</w:t>
      </w:r>
      <w:r>
        <w:rPr>
          <w:rFonts w:eastAsia="Times New Roman" w:cs="Times New Roman" w:ascii="Consolas" w:hAnsi="Consolas"/>
          <w:color w:val="D4D4D4"/>
          <w:sz w:val="21"/>
          <w:szCs w:val="21"/>
          <w:lang w:eastAsia="en-IN"/>
        </w:rPr>
        <w:t>:sname,</w:t>
      </w:r>
      <w:r>
        <w:rPr>
          <w:rFonts w:eastAsia="Times New Roman" w:cs="Times New Roman" w:ascii="Consolas" w:hAnsi="Consolas"/>
          <w:color w:val="CE9178"/>
          <w:sz w:val="21"/>
          <w:szCs w:val="21"/>
          <w:lang w:eastAsia="en-IN"/>
        </w:rPr>
        <w:t>"item"</w:t>
      </w:r>
      <w:r>
        <w:rPr>
          <w:rFonts w:eastAsia="Times New Roman" w:cs="Times New Roman" w:ascii="Consolas" w:hAnsi="Consolas"/>
          <w:color w:val="D4D4D4"/>
          <w:sz w:val="21"/>
          <w:szCs w:val="21"/>
          <w:lang w:eastAsia="en-IN"/>
        </w:rPr>
        <w:t>:item})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req.session.flush()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20"/>
          <w:szCs w:val="20"/>
          <w:lang w:val="en-US"/>
        </w:rPr>
      </w:pPr>
      <w:r>
        <w:rPr>
          <w:b/>
          <w:bCs/>
          <w:sz w:val="20"/>
          <w:szCs w:val="20"/>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get.html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getttttt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key in key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{{key}}</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key,value in item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{{key}}---{{value}}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h4</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30"/>
          <w:szCs w:val="30"/>
          <w:lang w:val="en-US"/>
        </w:rPr>
      </w:pPr>
      <w:r>
        <w:rPr>
          <w:b/>
          <w:bCs/>
          <w:sz w:val="30"/>
          <w:szCs w:val="3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Expiry date clear(delete)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req.session.set_expiry(</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"nm"</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req.session.flush()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req.session.clear_expired()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20"/>
          <w:szCs w:val="20"/>
          <w:lang w:val="en-US"/>
        </w:rPr>
      </w:pPr>
      <w:r>
        <w:rPr>
          <w:b/>
          <w:bCs/>
          <w:sz w:val="20"/>
          <w:szCs w:val="20"/>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get.html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getttttt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{{request.session.get_session_cookie_age}}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{{request.session.get_expiry_age}}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{{request.session.get_expiry_date}}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{{request.session.get_expire_at_browser_close}}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20"/>
          <w:szCs w:val="20"/>
          <w:lang w:val="en-US"/>
        </w:rPr>
      </w:pPr>
      <w:r>
        <w:rPr>
          <w:b/>
          <w:bCs/>
          <w:sz w:val="20"/>
          <w:szCs w:val="20"/>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sz w:val="38"/>
          <w:szCs w:val="38"/>
          <w:lang w:val="en-US"/>
        </w:rPr>
      </w:pPr>
      <w:r>
        <w:rPr>
          <w:b/>
          <w:bCs/>
          <w:sz w:val="38"/>
          <w:szCs w:val="38"/>
          <w:lang w:val="en-US"/>
        </w:rPr>
        <w:t>Check Cookies enable or not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Testing on cookies</w:t>
      </w:r>
      <w:r>
        <w:rPr>
          <w:b/>
          <w:bCs/>
          <w:sz w:val="32"/>
          <w:szCs w:val="32"/>
          <w:lang w:val="en-US"/>
        </w:rPr>
        <w:t xml:space="preserve"> :</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set_test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req.session.set_test_cookie()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get_test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req.session.test_cookie_worked()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del_test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req.session.delete_test_cookie()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'del.html'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get.html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{{request.session.test_cookie_worked}}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sz w:val="4"/>
          <w:szCs w:val="4"/>
          <w:lang w:val="en-US"/>
        </w:rPr>
      </w:pPr>
      <w:r>
        <w:rPr>
          <w:b/>
          <w:bCs/>
          <w:sz w:val="4"/>
          <w:szCs w:val="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Cookies settings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SESSION_COOKIE_AGE = </w:t>
      </w:r>
      <w:r>
        <w:rPr>
          <w:rFonts w:eastAsia="Times New Roman" w:cs="Times New Roman" w:ascii="Consolas" w:hAnsi="Consolas"/>
          <w:color w:val="B5CEA8"/>
          <w:sz w:val="21"/>
          <w:szCs w:val="21"/>
          <w:lang w:eastAsia="en-IN"/>
        </w:rPr>
        <w:t>400</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#Chage cookies age time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SESSION_COOKIE_NAME = </w:t>
      </w:r>
      <w:r>
        <w:rPr>
          <w:rFonts w:eastAsia="Times New Roman" w:cs="Times New Roman" w:ascii="Consolas" w:hAnsi="Consolas"/>
          <w:color w:val="CE9178"/>
          <w:sz w:val="21"/>
          <w:szCs w:val="21"/>
          <w:lang w:eastAsia="en-IN"/>
        </w:rPr>
        <w:t>"sessionname"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#Change session 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SESSION_COOKIE_PATH = </w:t>
      </w:r>
      <w:r>
        <w:rPr>
          <w:rFonts w:eastAsia="Times New Roman" w:cs="Times New Roman" w:ascii="Consolas" w:hAnsi="Consolas"/>
          <w:color w:val="CE9178"/>
          <w:sz w:val="21"/>
          <w:szCs w:val="21"/>
          <w:lang w:eastAsia="en-IN"/>
        </w:rPr>
        <w:t>'/home'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#Change cookies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SESSION_COOKIE_HTTPONLY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#Not acsses cookies by using javascript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SESSION_COOKIE_SECURE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#Use only HTTPS ===&gt;&gt;Prevent packets tarnsfer or hijecking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SESSION_ENGINE = </w:t>
      </w:r>
      <w:r>
        <w:rPr>
          <w:rFonts w:eastAsia="Times New Roman" w:cs="Times New Roman" w:ascii="Consolas" w:hAnsi="Consolas"/>
          <w:color w:val="CE9178"/>
          <w:sz w:val="21"/>
          <w:szCs w:val="21"/>
          <w:lang w:eastAsia="en-IN"/>
        </w:rPr>
        <w:t>'django.contrib.session.backends.file'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#Save the session in file base not save in database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SESSION_EXPIRE_AT_BROWSER_CLOSE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#Use in When browser close at that session is close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SESSION_FILE_PATH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#Give specific file path to save 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SESSION_SAVE_EVERY_REQUEST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#Every time update session when page refersh</w:t>
      </w:r>
    </w:p>
    <w:p>
      <w:pPr>
        <w:pStyle w:val="Normal"/>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Modified cookies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get_session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name = req.session["name"]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req.session: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req.session.get(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req.session.modified = </w:t>
      </w:r>
      <w:r>
        <w:rPr>
          <w:rFonts w:eastAsia="Times New Roman" w:cs="Times New Roman" w:ascii="Consolas" w:hAnsi="Consolas"/>
          <w:color w:val="569CD6"/>
          <w:sz w:val="21"/>
          <w:szCs w:val="21"/>
          <w:highlight w:val="red"/>
          <w:lang w:eastAsia="en-IN"/>
        </w:rPr>
        <w:t>True</w:t>
      </w:r>
    </w:p>
    <w:p>
      <w:pPr>
        <w:pStyle w:val="Normal"/>
        <w:shd w:val="clear" w:color="auto" w:fill="1E1E1E"/>
        <w:spacing w:lineRule="atLeast" w:line="285" w:before="0" w:after="0"/>
        <w:rPr>
          <w:rFonts w:ascii="Consolas" w:hAnsi="Consolas" w:eastAsia="Times New Roman" w:cs="Times New Roman"/>
          <w:color w:val="D4D4D4"/>
          <w:sz w:val="24"/>
          <w:szCs w:val="24"/>
          <w:lang w:eastAsia="en-IN"/>
        </w:rPr>
      </w:pPr>
      <w:r>
        <w:rPr>
          <w:rFonts w:eastAsia="Times New Roman" w:cs="Times New Roman" w:ascii="Consolas" w:hAnsi="Consolas"/>
          <w:color w:val="D4D4D4"/>
          <w:sz w:val="36"/>
          <w:szCs w:val="36"/>
          <w:lang w:eastAsia="en-IN"/>
        </w:rPr>
        <w:t>        </w:t>
      </w:r>
      <w:r>
        <w:rPr>
          <w:rFonts w:eastAsia="Times New Roman" w:cs="Times New Roman" w:ascii="Consolas" w:hAnsi="Consolas"/>
          <w:color w:val="C586C0"/>
          <w:sz w:val="24"/>
          <w:szCs w:val="24"/>
          <w:lang w:eastAsia="en-IN"/>
        </w:rPr>
        <w:t>return</w:t>
      </w:r>
      <w:r>
        <w:rPr>
          <w:rFonts w:eastAsia="Times New Roman" w:cs="Times New Roman" w:ascii="Consolas" w:hAnsi="Consolas"/>
          <w:color w:val="D4D4D4"/>
          <w:sz w:val="24"/>
          <w:szCs w:val="24"/>
          <w:lang w:eastAsia="en-IN"/>
        </w:rPr>
        <w:t> render(req,</w:t>
      </w:r>
      <w:r>
        <w:rPr>
          <w:rFonts w:eastAsia="Times New Roman" w:cs="Times New Roman" w:ascii="Consolas" w:hAnsi="Consolas"/>
          <w:color w:val="CE9178"/>
          <w:sz w:val="24"/>
          <w:szCs w:val="24"/>
          <w:lang w:eastAsia="en-IN"/>
        </w:rPr>
        <w:t>"get.html"</w:t>
      </w:r>
      <w:r>
        <w:rPr>
          <w:rFonts w:eastAsia="Times New Roman" w:cs="Times New Roman" w:ascii="Consolas" w:hAnsi="Consolas"/>
          <w:color w:val="D4D4D4"/>
          <w:sz w:val="24"/>
          <w:szCs w:val="24"/>
          <w:lang w:eastAsia="en-IN"/>
        </w:rPr>
        <w:t>,{</w:t>
      </w:r>
      <w:r>
        <w:rPr>
          <w:rFonts w:eastAsia="Times New Roman" w:cs="Times New Roman" w:ascii="Consolas" w:hAnsi="Consolas"/>
          <w:color w:val="CE9178"/>
          <w:sz w:val="24"/>
          <w:szCs w:val="24"/>
          <w:lang w:eastAsia="en-IN"/>
        </w:rPr>
        <w:t>"nm"</w:t>
      </w:r>
      <w:r>
        <w:rPr>
          <w:rFonts w:eastAsia="Times New Roman" w:cs="Times New Roman" w:ascii="Consolas" w:hAnsi="Consolas"/>
          <w:color w:val="D4D4D4"/>
          <w:sz w:val="24"/>
          <w:szCs w:val="24"/>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"Your session has been expired!!!!"</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File Based cookies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SESSION_ENGINE = </w:t>
      </w:r>
      <w:r>
        <w:rPr>
          <w:rFonts w:eastAsia="Times New Roman" w:cs="Times New Roman" w:ascii="Consolas" w:hAnsi="Consolas"/>
          <w:color w:val="CE9178"/>
          <w:sz w:val="21"/>
          <w:szCs w:val="21"/>
          <w:lang w:eastAsia="en-IN"/>
        </w:rPr>
        <w:t>'django.contrib.sessions.backends.file'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SESSION_FILE_PATH = os.path.join(BASE_DIR,</w:t>
      </w:r>
      <w:r>
        <w:rPr>
          <w:rFonts w:eastAsia="Times New Roman" w:cs="Times New Roman" w:ascii="Consolas" w:hAnsi="Consolas"/>
          <w:color w:val="CE9178"/>
          <w:sz w:val="21"/>
          <w:szCs w:val="21"/>
          <w:lang w:eastAsia="en-IN"/>
        </w:rPr>
        <w:t>'session'</w:t>
      </w: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rPr>
          <w:b/>
          <w:b/>
          <w:bCs/>
          <w:sz w:val="2"/>
          <w:szCs w:val="2"/>
          <w:lang w:val="en-US"/>
        </w:rPr>
      </w:pPr>
      <w:r>
        <w:rPr>
          <w:b/>
          <w:bCs/>
          <w:sz w:val="2"/>
          <w:szCs w:val="2"/>
          <w:lang w:val="en-US"/>
        </w:rPr>
      </w:r>
    </w:p>
    <w:p>
      <w:pPr>
        <w:pStyle w:val="ListParagraph"/>
        <w:numPr>
          <w:ilvl w:val="0"/>
          <w:numId w:val="31"/>
        </w:numPr>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t>Create session folder in current project….</w:t>
      </w:r>
    </w:p>
    <w:p>
      <w:pPr>
        <w:pStyle w:val="ListParagraph"/>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r>
    </w:p>
    <w:p>
      <w:pPr>
        <w:pStyle w:val="Normal"/>
        <w:pBdr>
          <w:top w:val="single" w:sz="4" w:space="1" w:color="000000"/>
          <w:left w:val="single" w:sz="4" w:space="4" w:color="000000"/>
          <w:bottom w:val="single" w:sz="4" w:space="1" w:color="000000"/>
          <w:right w:val="single" w:sz="4" w:space="4" w:color="000000"/>
        </w:pBdr>
        <w:shd w:val="clear" w:color="auto" w:fill="92D050"/>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Page Counter Project Using Cookies</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req.session.get(</w:t>
      </w:r>
      <w:r>
        <w:rPr>
          <w:rFonts w:eastAsia="Times New Roman" w:cs="Times New Roman" w:ascii="Consolas" w:hAnsi="Consolas"/>
          <w:color w:val="CE9178"/>
          <w:sz w:val="21"/>
          <w:szCs w:val="21"/>
          <w:lang w:eastAsia="en-IN"/>
        </w:rPr>
        <w:t>'counter'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pi += </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req.session[</w:t>
      </w:r>
      <w:r>
        <w:rPr>
          <w:rFonts w:eastAsia="Times New Roman" w:cs="Times New Roman" w:ascii="Consolas" w:hAnsi="Consolas"/>
          <w:color w:val="CE9178"/>
          <w:sz w:val="21"/>
          <w:szCs w:val="21"/>
          <w:lang w:eastAsia="en-IN"/>
        </w:rPr>
        <w:t>'counter'</w:t>
      </w:r>
      <w:r>
        <w:rPr>
          <w:rFonts w:eastAsia="Times New Roman" w:cs="Times New Roman" w:ascii="Consolas" w:hAnsi="Consolas"/>
          <w:color w:val="D4D4D4"/>
          <w:sz w:val="21"/>
          <w:szCs w:val="21"/>
          <w:lang w:eastAsia="en-IN"/>
        </w:rPr>
        <w:t>] = pi</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w:t>
      </w:r>
      <w:r>
        <w:rPr>
          <w:rFonts w:eastAsia="Times New Roman" w:cs="Times New Roman" w:ascii="Consolas" w:hAnsi="Consolas"/>
          <w:color w:val="D4D4D4"/>
          <w:sz w:val="21"/>
          <w:szCs w:val="21"/>
          <w:lang w:eastAsia="en-IN"/>
        </w:rPr>
        <w:t>:pi})</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Home.html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http-equiv</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"refresh"</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"0.5"</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.counter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background-color</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231</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169</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bold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font-style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italic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text-align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center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5vw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text-shadow</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3px</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4px</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2px</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6</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190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white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margin-top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&lt;/</w:t>
      </w:r>
      <w:r>
        <w:rPr>
          <w:rFonts w:eastAsia="Times New Roman" w:cs="Times New Roman" w:ascii="Consolas" w:hAnsi="Consolas"/>
          <w:color w:val="9CDCFE"/>
          <w:sz w:val="21"/>
          <w:szCs w:val="21"/>
          <w:lang w:eastAsia="en-IN"/>
        </w:rPr>
        <w:t>style</w:t>
      </w:r>
      <w:r>
        <w:rPr>
          <w:rFonts w:eastAsia="Times New Roman" w:cs="Times New Roman" w:ascii="Consolas" w:hAnsi="Consolas"/>
          <w:color w:val="D4D4D4"/>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&lt;title&gt;Document&lt;/title&gt;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&lt;/head&gt;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&lt;body class="</w:t>
      </w:r>
      <w:r>
        <w:rPr>
          <w:rFonts w:eastAsia="Times New Roman" w:cs="Times New Roman" w:ascii="Consolas" w:hAnsi="Consolas"/>
          <w:color w:val="9CDCFE"/>
          <w:sz w:val="21"/>
          <w:szCs w:val="21"/>
          <w:lang w:eastAsia="en-IN"/>
        </w:rPr>
        <w:t>counter</w:t>
      </w:r>
      <w:r>
        <w:rPr>
          <w:rFonts w:eastAsia="Times New Roman" w:cs="Times New Roman" w:ascii="Consolas" w:hAnsi="Consolas"/>
          <w:color w:val="D4D4D4"/>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Page</w:t>
      </w:r>
      <w:r>
        <w:rPr>
          <w:rFonts w:eastAsia="Times New Roman" w:cs="Times New Roman" w:ascii="Consolas" w:hAnsi="Consolas"/>
          <w:color w:val="D4D4D4"/>
          <w:sz w:val="21"/>
          <w:szCs w:val="21"/>
          <w:lang w:eastAsia="en-IN"/>
        </w:rPr>
        <w:t> Counte :: {{c}}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w:t>
      </w:r>
      <w:r>
        <w:rPr>
          <w:rFonts w:eastAsia="Times New Roman" w:cs="Times New Roman" w:ascii="Consolas" w:hAnsi="Consolas"/>
          <w:color w:val="D7BA7D"/>
          <w:sz w:val="21"/>
          <w:szCs w:val="21"/>
          <w:lang w:eastAsia="en-IN"/>
        </w:rPr>
        <w:t>body</w:t>
      </w:r>
      <w:r>
        <w:rPr>
          <w:rFonts w:eastAsia="Times New Roman" w:cs="Times New Roman" w:ascii="Consolas" w:hAnsi="Consolas"/>
          <w:color w:val="D4D4D4"/>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&lt;/</w:t>
      </w:r>
      <w:r>
        <w:rPr>
          <w:rFonts w:eastAsia="Times New Roman" w:cs="Times New Roman" w:ascii="Consolas" w:hAnsi="Consolas"/>
          <w:color w:val="D7BA7D"/>
          <w:sz w:val="21"/>
          <w:szCs w:val="21"/>
          <w:lang w:eastAsia="en-IN"/>
        </w:rPr>
        <w:t>html</w:t>
      </w:r>
      <w:r>
        <w:rPr>
          <w:rFonts w:eastAsia="Times New Roman" w:cs="Times New Roman" w:ascii="Consolas" w:hAnsi="Consolas"/>
          <w:color w:val="D4D4D4"/>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Cache in django</w:t>
      </w:r>
    </w:p>
    <w:p>
      <w:pPr>
        <w:pStyle w:val="ListParagraph"/>
        <w:numPr>
          <w:ilvl w:val="0"/>
          <w:numId w:val="32"/>
        </w:numPr>
        <w:tabs>
          <w:tab w:val="clear" w:pos="720"/>
          <w:tab w:val="left" w:pos="1629" w:leader="none"/>
          <w:tab w:val="center" w:pos="3795" w:leader="none"/>
          <w:tab w:val="right" w:pos="7590" w:leader="none"/>
        </w:tabs>
        <w:spacing w:lineRule="auto" w:line="360"/>
        <w:rPr>
          <w:b/>
          <w:b/>
          <w:bCs/>
          <w:sz w:val="34"/>
          <w:szCs w:val="34"/>
          <w:lang w:val="en-US"/>
        </w:rPr>
      </w:pPr>
      <w:r>
        <w:rPr>
          <w:b/>
          <w:bCs/>
          <w:sz w:val="34"/>
          <w:szCs w:val="34"/>
          <w:lang w:val="en-US"/>
        </w:rPr>
        <w:t>There are three types:</w:t>
      </w:r>
    </w:p>
    <w:p>
      <w:pPr>
        <w:pStyle w:val="ListParagraph"/>
        <w:numPr>
          <w:ilvl w:val="0"/>
          <w:numId w:val="4"/>
        </w:numPr>
        <w:tabs>
          <w:tab w:val="clear" w:pos="720"/>
          <w:tab w:val="left" w:pos="1629" w:leader="none"/>
          <w:tab w:val="center" w:pos="3795" w:leader="none"/>
          <w:tab w:val="right" w:pos="7590" w:leader="none"/>
        </w:tabs>
        <w:spacing w:lineRule="auto" w:line="360"/>
        <w:rPr>
          <w:sz w:val="30"/>
          <w:szCs w:val="30"/>
          <w:lang w:val="en-US"/>
        </w:rPr>
      </w:pPr>
      <w:r>
        <w:rPr>
          <w:color w:val="C00000"/>
          <w:sz w:val="30"/>
          <w:szCs w:val="30"/>
          <w:lang w:val="en-US"/>
        </w:rPr>
        <w:t>Per site cache</w:t>
      </w:r>
    </w:p>
    <w:p>
      <w:pPr>
        <w:pStyle w:val="ListParagraph"/>
        <w:numPr>
          <w:ilvl w:val="0"/>
          <w:numId w:val="4"/>
        </w:numPr>
        <w:tabs>
          <w:tab w:val="clear" w:pos="720"/>
          <w:tab w:val="left" w:pos="1629" w:leader="none"/>
          <w:tab w:val="center" w:pos="3795" w:leader="none"/>
          <w:tab w:val="right" w:pos="7590" w:leader="none"/>
        </w:tabs>
        <w:spacing w:lineRule="auto" w:line="360"/>
        <w:rPr>
          <w:sz w:val="30"/>
          <w:szCs w:val="30"/>
          <w:lang w:val="en-US"/>
        </w:rPr>
      </w:pPr>
      <w:r>
        <w:rPr>
          <w:color w:val="C00000"/>
          <w:sz w:val="30"/>
          <w:szCs w:val="30"/>
          <w:lang w:val="en-US"/>
        </w:rPr>
        <w:t>Per</w:t>
      </w:r>
      <w:r>
        <w:rPr>
          <w:sz w:val="30"/>
          <w:szCs w:val="30"/>
          <w:lang w:val="en-US"/>
        </w:rPr>
        <w:t xml:space="preserve"> </w:t>
      </w:r>
      <w:r>
        <w:rPr>
          <w:color w:val="C00000"/>
          <w:sz w:val="30"/>
          <w:szCs w:val="30"/>
          <w:lang w:val="en-US"/>
        </w:rPr>
        <w:t>view cache</w:t>
      </w:r>
    </w:p>
    <w:p>
      <w:pPr>
        <w:pStyle w:val="ListParagraph"/>
        <w:numPr>
          <w:ilvl w:val="0"/>
          <w:numId w:val="4"/>
        </w:numPr>
        <w:tabs>
          <w:tab w:val="clear" w:pos="720"/>
          <w:tab w:val="left" w:pos="1629" w:leader="none"/>
          <w:tab w:val="center" w:pos="3795" w:leader="none"/>
          <w:tab w:val="right" w:pos="7590" w:leader="none"/>
        </w:tabs>
        <w:spacing w:lineRule="auto" w:line="360"/>
        <w:rPr>
          <w:b/>
          <w:b/>
          <w:bCs/>
          <w:sz w:val="32"/>
          <w:szCs w:val="32"/>
          <w:lang w:val="en-US"/>
        </w:rPr>
      </w:pPr>
      <w:r>
        <w:rPr>
          <w:color w:val="C00000"/>
          <w:sz w:val="30"/>
          <w:szCs w:val="30"/>
          <w:lang w:val="en-US"/>
        </w:rPr>
        <w:t>Template fragment caching</w:t>
      </w:r>
    </w:p>
    <w:p>
      <w:pPr>
        <w:pStyle w:val="ListParagraph"/>
        <w:numPr>
          <w:ilvl w:val="0"/>
          <w:numId w:val="5"/>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Per site cache</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lightGray"/>
          <w:lang w:val="en-US"/>
        </w:rPr>
        <w:t>[A] . Store cache in databse::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'django.middleware.cache.UpdateCacheMiddleware',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'django.middleware.common.CommonMiddleware',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'django.middleware.cache.FetchFromCacheMiddleware',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TIME_ZONE = </w:t>
      </w:r>
      <w:r>
        <w:rPr>
          <w:rFonts w:eastAsia="Times New Roman" w:cs="Times New Roman" w:ascii="Consolas" w:hAnsi="Consolas"/>
          <w:color w:val="CE9178"/>
          <w:sz w:val="21"/>
          <w:szCs w:val="21"/>
          <w:lang w:eastAsia="en-IN"/>
        </w:rPr>
        <w:t>'Asia/Kolkata'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USE_I18N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USE_L10N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USE_TZ = False</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10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'django.core.cache.backends.db.DatabaseCache'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'enroll_cache'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30"/>
          <w:szCs w:val="30"/>
          <w:lang w:val="en-US"/>
        </w:rPr>
      </w:pPr>
      <w:r>
        <w:rPr>
          <w:b/>
          <w:bCs/>
          <w:sz w:val="30"/>
          <w:szCs w:val="30"/>
          <w:lang w:val="en-US"/>
        </w:rPr>
        <w:t>Run in terminal:-</w:t>
      </w:r>
      <w:r>
        <w:rPr/>
        <w:t xml:space="preserve"> </w:t>
      </w:r>
      <w:r>
        <w:rPr>
          <w:b/>
          <w:bCs/>
          <w:color w:val="FF0000"/>
          <w:sz w:val="30"/>
          <w:szCs w:val="30"/>
          <w:lang w:val="en-US"/>
        </w:rPr>
        <w:t>python manage.py createcachetable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Urls.py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set.html</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http-equiv</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"refresh"</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"0.5"</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hello1</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hello2</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hello3</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&lt;h1&gt;helo4&lt;/h1&gt;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[B] . Store cache in file::</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ListParagraph"/>
        <w:numPr>
          <w:ilvl w:val="0"/>
          <w:numId w:val="31"/>
        </w:numPr>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t>Make the cache folder in root directry……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32"/>
          <w:szCs w:val="32"/>
          <w:lang w:eastAsia="en-IN"/>
        </w:rPr>
      </w:pPr>
      <w:r>
        <w:rPr>
          <w:rFonts w:eastAsia="Times New Roman" w:cs="Times New Roman" w:ascii="Consolas" w:hAnsi="Consolas"/>
          <w:color w:val="D4D4D4"/>
          <w:sz w:val="32"/>
          <w:szCs w:val="32"/>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'django.core.cache.backends.filebased.FileBasedCache'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r</w:t>
      </w:r>
      <w:r>
        <w:rPr>
          <w:rFonts w:eastAsia="Times New Roman" w:cs="Times New Roman" w:ascii="Consolas" w:hAnsi="Consolas"/>
          <w:color w:val="D16969"/>
          <w:sz w:val="21"/>
          <w:szCs w:val="21"/>
          <w:lang w:eastAsia="en-IN"/>
        </w:rPr>
        <w:t>'C:</w:t>
      </w:r>
      <w:r>
        <w:rPr>
          <w:rFonts w:eastAsia="Times New Roman" w:cs="Times New Roman" w:ascii="Consolas" w:hAnsi="Consolas"/>
          <w:color w:val="D7BA7D"/>
          <w:sz w:val="21"/>
          <w:szCs w:val="21"/>
          <w:lang w:eastAsia="en-IN"/>
        </w:rPr>
        <w:t>\U</w:t>
      </w:r>
      <w:r>
        <w:rPr>
          <w:rFonts w:eastAsia="Times New Roman" w:cs="Times New Roman" w:ascii="Consolas" w:hAnsi="Consolas"/>
          <w:color w:val="D16969"/>
          <w:sz w:val="21"/>
          <w:szCs w:val="21"/>
          <w:lang w:eastAsia="en-IN"/>
        </w:rPr>
        <w:t>sers</w:t>
      </w:r>
      <w:r>
        <w:rPr>
          <w:rFonts w:eastAsia="Times New Roman" w:cs="Times New Roman" w:ascii="Consolas" w:hAnsi="Consolas"/>
          <w:color w:val="D7BA7D"/>
          <w:sz w:val="21"/>
          <w:szCs w:val="21"/>
          <w:lang w:eastAsia="en-IN"/>
        </w:rPr>
        <w:t>\P</w:t>
      </w:r>
      <w:r>
        <w:rPr>
          <w:rFonts w:eastAsia="Times New Roman" w:cs="Times New Roman" w:ascii="Consolas" w:hAnsi="Consolas"/>
          <w:color w:val="D16969"/>
          <w:sz w:val="21"/>
          <w:szCs w:val="21"/>
          <w:lang w:eastAsia="en-IN"/>
        </w:rPr>
        <w:t>radip\Documents\Django project\dj</w:t>
      </w:r>
      <w:r>
        <w:rPr>
          <w:rFonts w:eastAsia="Times New Roman" w:cs="Times New Roman" w:ascii="Consolas" w:hAnsi="Consolas"/>
          <w:color w:val="D7BA7D"/>
          <w:sz w:val="21"/>
          <w:szCs w:val="21"/>
          <w:lang w:eastAsia="en-IN"/>
        </w:rPr>
        <w:t>\c</w:t>
      </w:r>
      <w:r>
        <w:rPr>
          <w:rFonts w:eastAsia="Times New Roman" w:cs="Times New Roman" w:ascii="Consolas" w:hAnsi="Consolas"/>
          <w:color w:val="D16969"/>
          <w:sz w:val="21"/>
          <w:szCs w:val="21"/>
          <w:lang w:eastAsia="en-IN"/>
        </w:rPr>
        <w:t>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4"/>
          <w:szCs w:val="4"/>
          <w:lang w:val="en-US"/>
        </w:rPr>
      </w:pPr>
      <w:r>
        <w:rPr>
          <w:b/>
          <w:bCs/>
          <w:sz w:val="4"/>
          <w:szCs w:val="4"/>
          <w:lang w:val="en-US"/>
        </w:rPr>
      </w:r>
    </w:p>
    <w:p>
      <w:pPr>
        <w:pStyle w:val="ListParagraph"/>
        <w:numPr>
          <w:ilvl w:val="0"/>
          <w:numId w:val="31"/>
        </w:numPr>
        <w:tabs>
          <w:tab w:val="clear" w:pos="720"/>
          <w:tab w:val="left" w:pos="1629" w:leader="none"/>
          <w:tab w:val="center" w:pos="3795" w:leader="none"/>
          <w:tab w:val="right" w:pos="7590" w:leader="none"/>
        </w:tabs>
        <w:spacing w:lineRule="auto" w:line="360"/>
        <w:rPr>
          <w:b/>
          <w:b/>
          <w:bCs/>
          <w:color w:val="FF0000"/>
          <w:sz w:val="24"/>
          <w:szCs w:val="24"/>
          <w:lang w:val="en-US"/>
        </w:rPr>
      </w:pPr>
      <w:r>
        <w:rPr>
          <w:b/>
          <w:bCs/>
          <w:color w:val="FF0000"/>
          <w:sz w:val="24"/>
          <w:szCs w:val="24"/>
          <w:lang w:val="en-US"/>
        </w:rPr>
        <w:t>Baki badhu as it is above…..implimentetion……</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[C] . Store cache in local memory</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Setting.py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'django.core.cache.backends.locmem.LocMemCache'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'unique-snowflake'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ListParagraph"/>
        <w:numPr>
          <w:ilvl w:val="0"/>
          <w:numId w:val="5"/>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36"/>
          <w:szCs w:val="36"/>
          <w:lang w:val="en-US"/>
        </w:rPr>
      </w:pPr>
      <w:r>
        <w:rPr>
          <w:b/>
          <w:bCs/>
          <w:sz w:val="36"/>
          <w:szCs w:val="36"/>
          <w:lang w:val="en-US"/>
        </w:rPr>
        <w:t>Per view cache</w:t>
      </w:r>
    </w:p>
    <w:p>
      <w:pPr>
        <w:pStyle w:val="ListParagraph"/>
        <w:numPr>
          <w:ilvl w:val="0"/>
          <w:numId w:val="6"/>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t>Store cache in database</w:t>
      </w:r>
    </w:p>
    <w:p>
      <w:pPr>
        <w:pStyle w:val="ListParagraph"/>
        <w:numPr>
          <w:ilvl w:val="0"/>
          <w:numId w:val="6"/>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t>Store cache in file</w:t>
      </w:r>
    </w:p>
    <w:p>
      <w:pPr>
        <w:pStyle w:val="ListParagraph"/>
        <w:numPr>
          <w:ilvl w:val="0"/>
          <w:numId w:val="6"/>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t>Store cache in localmemory</w:t>
      </w:r>
    </w:p>
    <w:p>
      <w:pPr>
        <w:pStyle w:val="ListParagraph"/>
        <w:tabs>
          <w:tab w:val="clear" w:pos="720"/>
          <w:tab w:val="left" w:pos="1629" w:leader="none"/>
          <w:tab w:val="center" w:pos="3795" w:leader="none"/>
          <w:tab w:val="right" w:pos="7590" w:leader="none"/>
        </w:tabs>
        <w:spacing w:lineRule="auto" w:line="360"/>
        <w:rPr>
          <w:b/>
          <w:b/>
          <w:bCs/>
          <w:color w:val="FFFFFF" w:themeColor="background1"/>
          <w:sz w:val="32"/>
          <w:szCs w:val="32"/>
          <w:lang w:val="en-US"/>
        </w:rPr>
      </w:pPr>
      <w:r>
        <w:rPr>
          <w:b/>
          <w:bCs/>
          <w:color w:val="FFFFFF" w:themeColor="background1"/>
          <w:sz w:val="32"/>
          <w:szCs w:val="32"/>
          <w:highlight w:val="red"/>
          <w:lang w:val="en-US"/>
        </w:rPr>
        <w:t>NOTE:</w:t>
      </w:r>
      <w:r>
        <w:rPr>
          <w:b/>
          <w:bCs/>
          <w:color w:val="FFFFFF" w:themeColor="background1"/>
          <w:sz w:val="32"/>
          <w:szCs w:val="32"/>
          <w:lang w:val="en-US"/>
        </w:rPr>
        <w:t>:</w:t>
      </w:r>
      <w:r>
        <w:rPr>
          <w:b/>
          <w:bCs/>
          <w:color w:val="FFFFFF" w:themeColor="background1"/>
          <w:sz w:val="32"/>
          <w:szCs w:val="32"/>
          <w:highlight w:val="red"/>
          <w:lang w:val="en-US"/>
        </w:rPr>
        <w:t>Here use only database cache storing</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u w:val="single"/>
          <w:lang w:val="en-US"/>
        </w:rPr>
        <w:t>Setting.py</w:t>
      </w:r>
      <w:r>
        <w:rPr>
          <w:b/>
          <w:bCs/>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'django.middleware.cache.UpdateCacheMiddleware',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'django.middleware.cache.FetchFromCacheMiddleware',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'django.core.cache.backends.db.DatabaseCache'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'enroll_cache'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Normal"/>
        <w:tabs>
          <w:tab w:val="clear" w:pos="720"/>
          <w:tab w:val="left" w:pos="1629" w:leader="none"/>
          <w:tab w:val="center" w:pos="3795" w:leader="none"/>
          <w:tab w:val="right" w:pos="7590" w:leader="none"/>
        </w:tabs>
        <w:spacing w:lineRule="auto" w:line="360"/>
        <w:rPr>
          <w:b/>
          <w:b/>
          <w:bCs/>
          <w:sz w:val="34"/>
          <w:szCs w:val="34"/>
          <w:highlight w:val="darkGray"/>
          <w:lang w:val="en-US"/>
        </w:rPr>
      </w:pPr>
      <w:r>
        <w:rPr>
          <w:b/>
          <w:bCs/>
          <w:sz w:val="34"/>
          <w:szCs w:val="34"/>
          <w:highlight w:val="darkGray"/>
          <w:lang w:val="en-US"/>
        </w:rPr>
        <w:t>Two type cache declair:</w:t>
      </w:r>
    </w:p>
    <w:p>
      <w:pPr>
        <w:pStyle w:val="ListParagraph"/>
        <w:numPr>
          <w:ilvl w:val="0"/>
          <w:numId w:val="7"/>
        </w:numPr>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t>Views base cache</w:t>
      </w:r>
    </w:p>
    <w:p>
      <w:pPr>
        <w:pStyle w:val="ListParagraph"/>
        <w:numPr>
          <w:ilvl w:val="0"/>
          <w:numId w:val="7"/>
        </w:numPr>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t>Urls base cache</w:t>
      </w:r>
    </w:p>
    <w:p>
      <w:pPr>
        <w:pStyle w:val="ListParagraph"/>
        <w:numPr>
          <w:ilvl w:val="0"/>
          <w:numId w:val="8"/>
        </w:numPr>
        <w:tabs>
          <w:tab w:val="clear" w:pos="720"/>
          <w:tab w:val="left" w:pos="1629" w:leader="none"/>
          <w:tab w:val="center" w:pos="3795" w:leader="none"/>
          <w:tab w:val="right" w:pos="7590" w:leader="none"/>
        </w:tabs>
        <w:spacing w:lineRule="auto" w:line="360"/>
        <w:rPr>
          <w:b/>
          <w:b/>
          <w:bCs/>
          <w:sz w:val="32"/>
          <w:szCs w:val="32"/>
          <w:u w:val="single"/>
          <w:lang w:val="en-US"/>
        </w:rPr>
      </w:pPr>
      <w:r>
        <w:rPr>
          <w:b/>
          <w:bCs/>
          <w:sz w:val="32"/>
          <w:szCs w:val="32"/>
          <w:highlight w:val="darkGray"/>
          <w:lang w:val="en-US"/>
        </w:rPr>
        <w:t>Views base cache</w:t>
      </w:r>
      <w:r>
        <w:rPr>
          <w:b/>
          <w:bCs/>
          <w:sz w:val="32"/>
          <w:szCs w:val="32"/>
          <w:lang w:val="en-US"/>
        </w:rPr>
        <w:t>:</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Views.py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@cache_page(30)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"get.html"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ListParagraph"/>
        <w:numPr>
          <w:ilvl w:val="0"/>
          <w:numId w:val="8"/>
        </w:numPr>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highlight w:val="darkGray"/>
          <w:lang w:val="en-US"/>
        </w:rPr>
        <w:t xml:space="preserve">Urlbase cache:  </w:t>
      </w:r>
      <w:r>
        <w:rPr>
          <w:b/>
          <w:bCs/>
          <w:sz w:val="32"/>
          <w:szCs w:val="32"/>
          <w:lang w:val="en-US"/>
        </w:rPr>
        <w:t xml:space="preserve"> </w:t>
      </w:r>
    </w:p>
    <w:p>
      <w:pPr>
        <w:pStyle w:val="Normal"/>
        <w:tabs>
          <w:tab w:val="clear" w:pos="720"/>
          <w:tab w:val="left" w:pos="1629" w:leader="none"/>
          <w:tab w:val="center" w:pos="3795" w:leader="none"/>
          <w:tab w:val="right" w:pos="7590" w:leader="none"/>
        </w:tabs>
        <w:spacing w:lineRule="auto" w:line="360"/>
        <w:rPr>
          <w:b/>
          <w:b/>
          <w:bCs/>
          <w:sz w:val="28"/>
          <w:szCs w:val="28"/>
          <w:lang w:val="en-US"/>
        </w:rPr>
      </w:pPr>
      <w:r>
        <w:rPr>
          <w:b/>
          <w:bCs/>
          <w:sz w:val="28"/>
          <w:szCs w:val="28"/>
          <w:u w:val="single"/>
          <w:lang w:val="en-US"/>
        </w:rPr>
        <w:t>urls.py</w:t>
      </w:r>
      <w:r>
        <w:rPr>
          <w:b/>
          <w:bCs/>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views.set_cache_v),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'get/'</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cache_page(</w:t>
      </w:r>
      <w:r>
        <w:rPr>
          <w:rFonts w:eastAsia="Times New Roman" w:cs="Times New Roman" w:ascii="Consolas" w:hAnsi="Consolas"/>
          <w:color w:val="B5CEA8"/>
          <w:sz w:val="21"/>
          <w:szCs w:val="21"/>
          <w:highlight w:val="red"/>
          <w:lang w:eastAsia="en-IN"/>
        </w:rPr>
        <w:t>20</w:t>
      </w:r>
      <w:r>
        <w:rPr>
          <w:rFonts w:eastAsia="Times New Roman" w:cs="Times New Roman" w:ascii="Consolas" w:hAnsi="Consolas"/>
          <w:color w:val="D4D4D4"/>
          <w:sz w:val="21"/>
          <w:szCs w:val="21"/>
          <w:highlight w:val="red"/>
          <w:lang w:eastAsia="en-IN"/>
        </w:rPr>
        <w:t>)</w:t>
      </w:r>
      <w:r>
        <w:rPr>
          <w:rFonts w:eastAsia="Times New Roman" w:cs="Times New Roman" w:ascii="Consolas" w:hAnsi="Consolas"/>
          <w:color w:val="D4D4D4"/>
          <w:sz w:val="21"/>
          <w:szCs w:val="21"/>
          <w:lang w:eastAsia="en-IN"/>
        </w:rPr>
        <w:t>(views.get_cache_v)),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'get2/'</w:t>
      </w:r>
      <w:r>
        <w:rPr>
          <w:rFonts w:eastAsia="Times New Roman" w:cs="Times New Roman" w:ascii="Consolas" w:hAnsi="Consolas"/>
          <w:color w:val="D4D4D4"/>
          <w:sz w:val="21"/>
          <w:szCs w:val="21"/>
          <w:lang w:eastAsia="en-IN"/>
        </w:rPr>
        <w:t>, views.get_cache_v),</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b/>
          <w:bCs/>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sz w:val="44"/>
          <w:szCs w:val="44"/>
          <w:lang w:val="en-US"/>
        </w:rPr>
      </w:pPr>
      <w:r>
        <w:rPr>
          <w:b/>
          <w:bCs/>
          <w:sz w:val="44"/>
          <w:szCs w:val="44"/>
          <w:lang w:val="en-US"/>
        </w:rPr>
        <w:t>[3]</w:t>
      </w:r>
      <w:r>
        <w:rPr>
          <w:b/>
          <w:bCs/>
          <w:sz w:val="34"/>
          <w:szCs w:val="34"/>
          <w:lang w:val="en-US"/>
        </w:rPr>
        <w:t>. Template Fragment cache</w:t>
      </w:r>
    </w:p>
    <w:p>
      <w:pPr>
        <w:pStyle w:val="Normal"/>
        <w:tabs>
          <w:tab w:val="clear" w:pos="720"/>
          <w:tab w:val="left" w:pos="1629" w:leader="none"/>
          <w:tab w:val="center" w:pos="3795" w:leader="none"/>
          <w:tab w:val="right" w:pos="7590" w:leader="none"/>
        </w:tabs>
        <w:spacing w:lineRule="auto" w:line="360"/>
        <w:rPr>
          <w:b/>
          <w:b/>
          <w:bCs/>
          <w:sz w:val="32"/>
          <w:szCs w:val="32"/>
          <w:lang w:val="en-US"/>
        </w:rPr>
      </w:pPr>
      <w:r>
        <w:rPr>
          <w:rFonts w:eastAsia="Wingdings" w:cs="Wingdings" w:ascii="Wingdings" w:hAnsi="Wingdings"/>
          <w:b/>
          <w:bCs/>
          <w:sz w:val="32"/>
          <w:szCs w:val="32"/>
          <w:lang w:val="en-US"/>
        </w:rPr>
        <w:t></w:t>
      </w:r>
      <w:r>
        <w:rPr>
          <w:b/>
          <w:bCs/>
          <w:sz w:val="32"/>
          <w:szCs w:val="32"/>
          <w:lang w:val="en-US"/>
        </w:rPr>
        <w:t xml:space="preserve"> </w:t>
      </w:r>
      <w:r>
        <w:rPr>
          <w:b/>
          <w:bCs/>
          <w:sz w:val="32"/>
          <w:szCs w:val="32"/>
          <w:lang w:val="en-US"/>
        </w:rPr>
        <w:t>store cache in database or file or localmemory…..</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FFFFFF" w:themeColor="background1"/>
          <w:sz w:val="32"/>
          <w:szCs w:val="32"/>
          <w:highlight w:val="red"/>
          <w:lang w:val="en-US"/>
        </w:rPr>
        <w:t>NOTE : Here use only store cache in database…</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Setting.py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CACHE_MIDDLEWARE_SECONDS = </w:t>
      </w:r>
      <w:r>
        <w:rPr>
          <w:rFonts w:eastAsia="Times New Roman" w:cs="Times New Roman" w:ascii="Consolas" w:hAnsi="Consolas"/>
          <w:color w:val="B5CEA8"/>
          <w:sz w:val="21"/>
          <w:szCs w:val="21"/>
          <w:lang w:eastAsia="en-IN"/>
        </w:rPr>
        <w:t>20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CACHES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'django.core.cache.backends.db.DatabaseCache'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'LOCATION'</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'enroll_cache'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Urls.py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views.set_cache_v),]</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views.py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set.html</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http-equiv</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"refresh"</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"0.5"</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80808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set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highlight w:val="red"/>
          <w:lang w:eastAsia="en-IN"/>
        </w:rPr>
        <w:t>{% load cache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hello1</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hello2</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 cache 20 set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hello3</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helo4</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 endcache set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Low level cache API</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'set/'</w:t>
      </w:r>
      <w:r>
        <w:rPr>
          <w:rFonts w:eastAsia="Times New Roman" w:cs="Times New Roman" w:ascii="Consolas" w:hAnsi="Consolas"/>
          <w:color w:val="D4D4D4"/>
          <w:sz w:val="21"/>
          <w:szCs w:val="21"/>
          <w:lang w:eastAsia="en-IN"/>
        </w:rPr>
        <w:t>, views.set_cache_v),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views.py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django.views.decorators.cache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cache_page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ch = cache.get(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"no data"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ch == </w:t>
      </w:r>
      <w:r>
        <w:rPr>
          <w:rFonts w:eastAsia="Times New Roman" w:cs="Times New Roman" w:ascii="Consolas" w:hAnsi="Consolas"/>
          <w:color w:val="CE9178"/>
          <w:sz w:val="21"/>
          <w:szCs w:val="21"/>
          <w:lang w:eastAsia="en-IN"/>
        </w:rPr>
        <w:t>"no data"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'mars'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ch = cache.get(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w:t>
      </w:r>
      <w:r>
        <w:rPr>
          <w:rFonts w:eastAsia="Times New Roman" w:cs="Times New Roman" w:ascii="Consolas" w:hAnsi="Consolas"/>
          <w:color w:val="D4D4D4"/>
          <w:sz w:val="21"/>
          <w:szCs w:val="21"/>
          <w:lang w:eastAsia="en-IN"/>
        </w:rPr>
        <w:t>:ch})</w:t>
      </w:r>
    </w:p>
    <w:p>
      <w:pPr>
        <w:pStyle w:val="Normal"/>
        <w:tabs>
          <w:tab w:val="clear" w:pos="720"/>
          <w:tab w:val="left" w:pos="1629" w:leader="none"/>
          <w:tab w:val="center" w:pos="3795" w:leader="none"/>
          <w:tab w:val="right" w:pos="7590" w:leader="none"/>
        </w:tabs>
        <w:spacing w:lineRule="auto" w:line="360"/>
        <w:jc w:val="center"/>
        <w:rPr>
          <w:b/>
          <w:b/>
          <w:bCs/>
          <w:color w:val="FF0000"/>
          <w:sz w:val="32"/>
          <w:szCs w:val="32"/>
          <w:u w:val="single"/>
          <w:lang w:val="en-US"/>
        </w:rPr>
      </w:pPr>
      <w:r>
        <w:rPr>
          <w:b/>
          <w:bCs/>
          <w:color w:val="FF0000"/>
          <w:sz w:val="32"/>
          <w:szCs w:val="32"/>
          <w:u w:val="single"/>
          <w:lang w:val="en-US"/>
        </w:rPr>
        <w: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ch = cache.get_or_set(</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"moon"</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version</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w:t>
      </w:r>
      <w:r>
        <w:rPr>
          <w:rFonts w:eastAsia="Times New Roman" w:cs="Times New Roman" w:ascii="Consolas" w:hAnsi="Consolas"/>
          <w:color w:val="D4D4D4"/>
          <w:sz w:val="21"/>
          <w:szCs w:val="21"/>
          <w:lang w:eastAsia="en-IN"/>
        </w:rPr>
        <w:t>:ch})</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pPr>
      <w:r>
        <w:rPr>
          <w:rFonts w:eastAsia="Wingdings" w:cs="Wingdings" w:ascii="Wingdings" w:hAnsi="Wingdings"/>
          <w:b/>
          <w:bCs/>
          <w:color w:val="FF0000"/>
          <w:sz w:val="24"/>
          <w:szCs w:val="24"/>
          <w:lang w:val="en-US"/>
        </w:rPr>
        <w:t></w:t>
      </w:r>
      <w:r>
        <w:rPr>
          <w:b/>
          <w:bCs/>
          <w:color w:val="FF0000"/>
          <w:sz w:val="24"/>
          <w:szCs w:val="24"/>
          <w:lang w:val="en-US"/>
        </w:rPr>
        <w:t xml:space="preserve">not compulsory </w:t>
      </w:r>
      <w:r>
        <w:rPr>
          <w:rFonts w:eastAsia="Wingdings" w:cs="Wingdings" w:ascii="Wingdings" w:hAnsi="Wingdings"/>
          <w:b/>
          <w:bCs/>
          <w:color w:val="FF0000"/>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data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cache.set_many(data,</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sv = cache.get_many(data)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w:t>
      </w:r>
      <w:r>
        <w:rPr>
          <w:rFonts w:eastAsia="Times New Roman" w:cs="Times New Roman" w:ascii="Consolas" w:hAnsi="Consolas"/>
          <w:color w:val="D4D4D4"/>
          <w:sz w:val="21"/>
          <w:szCs w:val="21"/>
          <w:lang w:eastAsia="en-IN"/>
        </w:rPr>
        <w:t>:sv})</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40"/>
          <w:szCs w:val="40"/>
          <w:lang w:val="en-US"/>
        </w:rPr>
      </w:pPr>
      <w:r>
        <w:rPr>
          <w:b/>
          <w:bCs/>
          <w:color w:val="000000" w:themeColor="text1"/>
          <w:sz w:val="40"/>
          <w:szCs w:val="40"/>
          <w:highlight w:val="darkGray"/>
          <w:lang w:val="en-US"/>
        </w:rPr>
        <w:t>delete cache: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xml:space="preserve">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cache.delete(</w:t>
      </w:r>
      <w:r>
        <w:rPr>
          <w:rFonts w:eastAsia="Times New Roman" w:cs="Times New Roman" w:ascii="Consolas" w:hAnsi="Consolas"/>
          <w:color w:val="CE9178"/>
          <w:sz w:val="21"/>
          <w:szCs w:val="21"/>
          <w:lang w:eastAsia="en-IN"/>
        </w:rPr>
        <w:t>'planet'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Decrease and Increase</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dv = cache.decr(</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delta</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(dv)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dv = cache.incr(</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delta</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(dv)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40"/>
          <w:szCs w:val="40"/>
          <w:lang w:val="en-US"/>
        </w:rPr>
      </w:pPr>
      <w:r>
        <w:rPr>
          <w:b/>
          <w:bCs/>
          <w:color w:val="000000" w:themeColor="text1"/>
          <w:sz w:val="40"/>
          <w:szCs w:val="40"/>
          <w:highlight w:val="darkGray"/>
          <w:lang w:val="en-US"/>
        </w:rPr>
        <w:t>Clear cache</w:t>
      </w:r>
      <w:r>
        <w:rPr>
          <w:b/>
          <w:bCs/>
          <w:color w:val="000000" w:themeColor="text1"/>
          <w:sz w:val="40"/>
          <w:szCs w:val="40"/>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set_cache_v</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cache.clear()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"set.html"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Signals in django</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Step :</w:t>
      </w:r>
    </w:p>
    <w:p>
      <w:pPr>
        <w:pStyle w:val="ListParagraph"/>
        <w:numPr>
          <w:ilvl w:val="0"/>
          <w:numId w:val="9"/>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__init__.py</w:t>
      </w:r>
    </w:p>
    <w:p>
      <w:pPr>
        <w:pStyle w:val="ListParagraph"/>
        <w:numPr>
          <w:ilvl w:val="0"/>
          <w:numId w:val="9"/>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App.py</w:t>
      </w:r>
    </w:p>
    <w:p>
      <w:pPr>
        <w:pStyle w:val="ListParagraph"/>
        <w:numPr>
          <w:ilvl w:val="0"/>
          <w:numId w:val="9"/>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Signals.py</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Login,Logout,Loginfail signals</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lightGray"/>
          <w:lang w:val="en-US"/>
        </w:rPr>
        <w:t>[1]. 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INSTALLED_APPS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'django.contrib.contenttypes'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'blog'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[2] __init__.py: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default_app_config = </w:t>
      </w:r>
      <w:r>
        <w:rPr>
          <w:rFonts w:eastAsia="Times New Roman" w:cs="Times New Roman" w:ascii="Consolas" w:hAnsi="Consolas"/>
          <w:color w:val="CE9178"/>
          <w:sz w:val="21"/>
          <w:szCs w:val="21"/>
          <w:lang w:eastAsia="en-IN"/>
        </w:rPr>
        <w:t>'blog.apps.BlogConfig'</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jc w:val="center"/>
        <w:rPr>
          <w:b/>
          <w:b/>
          <w:bCs/>
          <w:color w:val="FF0000"/>
          <w:sz w:val="32"/>
          <w:szCs w:val="32"/>
          <w:u w:val="single"/>
          <w:lang w:val="en-US"/>
        </w:rPr>
      </w:pPr>
      <w:r>
        <w:rPr>
          <w:b/>
          <w:bCs/>
          <w:color w:val="FF0000"/>
          <w:sz w:val="32"/>
          <w:szCs w:val="32"/>
          <w:u w:val="single"/>
          <w:lang w:val="en-US"/>
        </w:rPr>
        <w:t>OR</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INSTALLED_APPS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'django.contrib.contenttypes'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highlight w:val="red"/>
          <w:lang w:eastAsia="en-IN"/>
        </w:rPr>
        <w:t>'blog.apps.BlogConfig'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FF0000"/>
          <w:sz w:val="32"/>
          <w:szCs w:val="32"/>
          <w:lang w:val="en-US"/>
        </w:rPr>
      </w:pPr>
      <w:r>
        <w:rPr>
          <w:rFonts w:eastAsia="Wingdings" w:cs="Wingdings" w:ascii="Wingdings" w:hAnsi="Wingdings"/>
          <w:b/>
          <w:bCs/>
          <w:color w:val="FF0000"/>
          <w:sz w:val="32"/>
          <w:szCs w:val="32"/>
          <w:lang w:val="en-US"/>
        </w:rPr>
        <w:t></w:t>
      </w:r>
      <w:r>
        <w:rPr>
          <w:b/>
          <w:bCs/>
          <w:color w:val="FF0000"/>
          <w:sz w:val="32"/>
          <w:szCs w:val="32"/>
          <w:lang w:val="en-US"/>
        </w:rPr>
        <w:t>Here noneed to register app name in __init__.py…….</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[3]. apps.py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django.apps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AppConfig</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BlogConfig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AppConfig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w:t>
      </w:r>
      <w:r>
        <w:rPr>
          <w:rFonts w:eastAsia="Times New Roman" w:cs="Times New Roman" w:ascii="Consolas" w:hAnsi="Consolas"/>
          <w:color w:val="CE9178"/>
          <w:sz w:val="21"/>
          <w:szCs w:val="21"/>
          <w:lang w:eastAsia="en-IN"/>
        </w:rPr>
        <w:t>'blog'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ready</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blog.signals</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darkGray"/>
          <w:lang w:val="en-US"/>
        </w:rPr>
        <w:t>[4].  Signals.py</w:t>
      </w:r>
      <w:r>
        <w:rPr>
          <w:b/>
          <w:bCs/>
          <w:color w:val="000000" w:themeColor="text1"/>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user_logged_in, user_logged_out,\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user_login_failed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(user_logged_in,</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LOGIN USER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(user.password)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user_logged_in.connect(login_user,sender=User)   </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(user_logged_out,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logout_user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LOGOUT USER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(user.password)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user_logged_out.connect(logout_user,sender=User) </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(user_login_failed)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login_fail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credentials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LOGIN FAILED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(credentials)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user_login_failed.connect(login_fail,sender=User)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rFonts w:eastAsia="Wingdings" w:cs="Wingdings" w:ascii="Wingdings" w:hAnsi="Wingdings"/>
          <w:b/>
          <w:bCs/>
          <w:color w:val="000000" w:themeColor="text1"/>
          <w:sz w:val="32"/>
          <w:szCs w:val="32"/>
          <w:lang w:val="en-US"/>
        </w:rPr>
        <w:t></w:t>
      </w:r>
      <w:r>
        <w:rPr>
          <w:b/>
          <w:bCs/>
          <w:color w:val="000000" w:themeColor="text1"/>
          <w:sz w:val="32"/>
          <w:szCs w:val="32"/>
          <w:highlight w:val="darkGray"/>
          <w:lang w:val="en-US"/>
        </w:rPr>
        <w:t>Output in terminal</w:t>
      </w:r>
      <w:r>
        <w:rPr>
          <w:b/>
          <w:bCs/>
          <w:color w:val="000000" w:themeColor="text1"/>
          <w:sz w:val="32"/>
          <w:szCs w:val="32"/>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1). Login fail:</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  LOGIN FAILED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django.contrib.auth</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&lt;WSGIRequest: POST '/admin/login/?next=/admin/'&gt;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{'username': 'admin', 'password':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{'signal': &lt;django.dispatch.dispatcher.Signal object at 0x000001DE097F46A0&gt;}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kwargs:  {'signal': &lt;django.dispatch.dispatcher.Signal object at 0x000001DE097F46A0&gt;}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00:11:18] "POST /admin/login/?next=/admin/ HTTP/1.1" 200 2074</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2). Login: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  LOGIN USER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&lt;class 'django.contrib.auth.models.User'&gt;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&lt;WSGIRequest: POST '/admin/login/?next=/admin/'&gt;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pbkdf2_sha256$180000$7jrMRFt1QVq4$614eNq2aiQd3OwZfA+EJWTLNChnEtAgG9uoYneLmAVI=</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{'signal': &lt;django.dispatch.dispatcher.Signal object at 0x000001DE097E8BE0&gt;}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kwargs:  {'signal': &lt;django.dispatch.dispatcher.Signal object at 0x000001DE097E8BE0&gt;}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00:11:24] "POST /admin/login/?next=/admin/ HTTP/1.1" 302 0</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00:11:24] "GET /admin/ HTTP/1.1" 200 3042</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3). Logout: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  LOGOUT USER  ==========================</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&lt;class 'django.contrib.auth.models.User'&gt;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&lt;WSGIRequest: GET '/admin/logout/'&gt;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pbkdf2_sha256$180000$7jrMRFt1QVq4$614eNq2aiQd3OwZfA+EJWTLNChnEtAgG9uoYneLmAVI=</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{'signal': &lt;django.dispatch.dispatcher.Signal object at 0x000001DE097F45E0&gt;}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kwargs:  {'signal': &lt;django.dispatch.dispatcher.Signal object at 0x000001DE097F45E0&gt;}</w:t>
      </w:r>
    </w:p>
    <w:p>
      <w:pPr>
        <w:pStyle w:val="Normal"/>
        <w:shd w:val="clear" w:color="auto" w:fill="BFBFBF" w:themeFill="background1" w:themeFillShade="bf"/>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t>[04/Aug/2020 00:11:26] "GET /admin/logout/ HTTP/1.1" 200 1207</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44"/>
          <w:szCs w:val="44"/>
          <w:lang w:val="en-US"/>
        </w:rPr>
      </w:pPr>
      <w:r>
        <w:rPr>
          <w:b/>
          <w:bCs/>
          <w:color w:val="000000" w:themeColor="text1"/>
          <w:sz w:val="44"/>
          <w:szCs w:val="4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Built-in Signals</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Pre_init</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Pre_save</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Pre_delete</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Post_init</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Post_save</w:t>
      </w:r>
    </w:p>
    <w:p>
      <w:pPr>
        <w:pStyle w:val="ListParagraph"/>
        <w:numPr>
          <w:ilvl w:val="0"/>
          <w:numId w:val="10"/>
        </w:numPr>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Post_delete</w:t>
      </w:r>
    </w:p>
    <w:p>
      <w:pPr>
        <w:pStyle w:val="ListParagraph"/>
        <w:numPr>
          <w:ilvl w:val="0"/>
          <w:numId w:val="11"/>
        </w:numPr>
        <w:tabs>
          <w:tab w:val="clear" w:pos="720"/>
          <w:tab w:val="left" w:pos="1629" w:leader="none"/>
          <w:tab w:val="center" w:pos="3795" w:leader="none"/>
          <w:tab w:val="right" w:pos="7590" w:leader="none"/>
        </w:tabs>
        <w:spacing w:lineRule="auto" w:line="360"/>
        <w:rPr>
          <w:b/>
          <w:b/>
          <w:bCs/>
          <w:color w:val="000000" w:themeColor="text1"/>
          <w:sz w:val="36"/>
          <w:szCs w:val="36"/>
          <w:highlight w:val="darkGray"/>
          <w:lang w:val="en-US"/>
        </w:rPr>
      </w:pPr>
      <w:r>
        <w:rPr>
          <w:b/>
          <w:bCs/>
          <w:color w:val="000000" w:themeColor="text1"/>
          <w:sz w:val="36"/>
          <w:szCs w:val="36"/>
          <w:highlight w:val="darkGray"/>
          <w:lang w:val="en-US"/>
        </w:rPr>
        <w:t>Import module:</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user_logged_in, user_logged_out,\</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user_login_failed</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pre_save, post_save, pre_delete,\</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post_delete, pre_init, post_init</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request_started, request_finished,\</w:t>
      </w:r>
    </w:p>
    <w:p>
      <w:pPr>
        <w:pStyle w:val="Normal"/>
        <w:shd w:val="clear" w:color="auto" w:fill="1E1E1E"/>
        <w:spacing w:lineRule="atLeast" w:line="285" w:before="0" w:after="0"/>
        <w:ind w:left="360"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got_request_exception</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Pre_save and post_save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Signals.py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(pre_save,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at_beginning_save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Save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pre_save.connect(at_beginning_save,sender=User)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(post_save,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at_ending_save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created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Post Save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"=======================New Created====================="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"=======================Updated====================="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post_save.connect(at_ending_save,sender=User)</w:t>
      </w:r>
    </w:p>
    <w:p>
      <w:pPr>
        <w:pStyle w:val="NoSpacing"/>
        <w:rPr>
          <w:b/>
          <w:b/>
          <w:bCs/>
          <w:sz w:val="32"/>
          <w:szCs w:val="32"/>
          <w:lang w:eastAsia="en-IN"/>
        </w:rPr>
      </w:pPr>
      <w:r>
        <w:rPr>
          <w:b/>
          <w:bCs/>
          <w:sz w:val="32"/>
          <w:szCs w:val="32"/>
          <w:lang w:eastAsia="en-IN"/>
        </w:rPr>
      </w:r>
    </w:p>
    <w:p>
      <w:pPr>
        <w:pStyle w:val="NoSpacing"/>
        <w:rPr>
          <w:b/>
          <w:b/>
          <w:bCs/>
          <w:color w:val="FF0000"/>
          <w:sz w:val="32"/>
          <w:szCs w:val="32"/>
          <w:lang w:eastAsia="en-IN"/>
        </w:rPr>
      </w:pPr>
      <w:r>
        <w:rPr>
          <w:b/>
          <w:bCs/>
          <w:color w:val="FF0000"/>
          <w:sz w:val="32"/>
          <w:szCs w:val="32"/>
          <w:lang w:eastAsia="en-IN"/>
        </w:rPr>
        <w:t>================================================</w:t>
      </w:r>
    </w:p>
    <w:p>
      <w:pPr>
        <w:pStyle w:val="NoSpacing"/>
        <w:pBdr>
          <w:top w:val="single" w:sz="4" w:space="1" w:color="000000"/>
          <w:left w:val="single" w:sz="4" w:space="4" w:color="000000"/>
          <w:bottom w:val="single" w:sz="4" w:space="1" w:color="000000"/>
          <w:right w:val="single" w:sz="4" w:space="4" w:color="000000"/>
        </w:pBdr>
        <w:shd w:val="clear" w:color="auto" w:fill="FF0000"/>
        <w:jc w:val="center"/>
        <w:rPr>
          <w:b/>
          <w:b/>
          <w:bCs/>
          <w:sz w:val="32"/>
          <w:szCs w:val="32"/>
          <w:lang w:eastAsia="en-IN"/>
        </w:rPr>
      </w:pPr>
      <w:r>
        <w:rPr>
          <w:b/>
          <w:bCs/>
          <w:sz w:val="32"/>
          <w:szCs w:val="32"/>
          <w:lang w:eastAsia="en-IN"/>
        </w:rPr>
        <w:t>My Cheatshit (Skip This Area)</w:t>
      </w:r>
    </w:p>
    <w:p>
      <w:pPr>
        <w:pStyle w:val="NoSpacing"/>
        <w:rPr>
          <w:b/>
          <w:b/>
          <w:bCs/>
          <w:sz w:val="32"/>
          <w:szCs w:val="32"/>
          <w:lang w:eastAsia="en-IN"/>
          <w:ins w:id="2" w:author="pradip kachhadiya" w:date="0-00-00T00:00:00Z"/>
        </w:rPr>
      </w:pPr>
      <w:ins w:id="0" w:author="pradip kachhadiya" w:date="0-00-00T00:00:00Z">
        <w:r>
          <w:rPr>
            <w:b/>
            <w:bCs/>
            <w:sz w:val="32"/>
            <w:szCs w:val="32"/>
            <w:lang w:eastAsia="en-IN"/>
          </w:rPr>
          <w:t>[</w:t>
        </w:r>
      </w:ins>
      <w:r>
        <w:rPr>
          <w:b/>
          <w:bCs/>
          <w:sz w:val="32"/>
          <w:szCs w:val="32"/>
          <w:lang w:eastAsia="en-IN"/>
        </w:rPr>
        <w:t>1</w:t>
      </w:r>
      <w:ins w:id="1" w:author="pradip kachhadiya" w:date="0-00-00T00:00:00Z">
        <w:r>
          <w:rPr>
            <w:b/>
            <w:bCs/>
            <w:sz w:val="32"/>
            <w:szCs w:val="32"/>
            <w:lang w:eastAsia="en-IN"/>
          </w:rPr>
          <w:t>]. college/__init__.py:</w:t>
        </w:r>
      </w:ins>
    </w:p>
    <w:p>
      <w:pPr>
        <w:pStyle w:val="NoSpacing"/>
        <w:rPr>
          <w:b/>
          <w:b/>
          <w:bCs/>
          <w:sz w:val="32"/>
          <w:szCs w:val="32"/>
          <w:lang w:eastAsia="en-IN"/>
          <w:ins w:id="4" w:author="pradip kachhadiya" w:date="0-00-00T00:00:00Z"/>
        </w:rPr>
      </w:pPr>
      <w:ins w:id="3" w:author="pradip kachhadiya" w:date="0-00-00T00:00:00Z">
        <w:r>
          <w:rPr>
            <w:b/>
            <w:bCs/>
            <w:sz w:val="32"/>
            <w:szCs w:val="32"/>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7" w:author="pradip kachhadiya" w:date="0-00-00T00:00:00Z"/>
        </w:rPr>
      </w:pPr>
      <w:ins w:id="5" w:author="pradip kachhadiya" w:date="0-00-00T00:00:00Z">
        <w:r>
          <w:rPr>
            <w:rFonts w:eastAsia="Times New Roman" w:cs="Times New Roman" w:ascii="Consolas" w:hAnsi="Consolas"/>
            <w:color w:val="D4D4D4"/>
            <w:sz w:val="21"/>
            <w:szCs w:val="21"/>
            <w:lang w:eastAsia="en-IN"/>
          </w:rPr>
          <w:t>default_app_config = </w:t>
        </w:r>
      </w:ins>
      <w:ins w:id="6" w:author="pradip kachhadiya" w:date="0-00-00T00:00:00Z">
        <w:r>
          <w:rPr>
            <w:rFonts w:eastAsia="Times New Roman" w:cs="Times New Roman" w:ascii="Consolas" w:hAnsi="Consolas"/>
            <w:color w:val="CE9178"/>
            <w:sz w:val="21"/>
            <w:szCs w:val="21"/>
            <w:lang w:eastAsia="en-IN"/>
          </w:rPr>
          <w:t>'college.apps.CollegeConfig'</w:t>
        </w:r>
      </w:ins>
    </w:p>
    <w:p>
      <w:pPr>
        <w:pStyle w:val="NoSpacing"/>
        <w:rPr>
          <w:b/>
          <w:b/>
          <w:bCs/>
          <w:sz w:val="32"/>
          <w:szCs w:val="32"/>
          <w:lang w:eastAsia="en-IN"/>
          <w:ins w:id="9" w:author="pradip kachhadiya" w:date="0-00-00T00:00:00Z"/>
        </w:rPr>
      </w:pPr>
      <w:ins w:id="8" w:author="pradip kachhadiya" w:date="0-00-00T00:00:00Z">
        <w:r>
          <w:rPr>
            <w:b/>
            <w:bCs/>
            <w:sz w:val="32"/>
            <w:szCs w:val="32"/>
            <w:lang w:eastAsia="en-IN"/>
          </w:rPr>
        </w:r>
      </w:ins>
    </w:p>
    <w:p>
      <w:pPr>
        <w:pStyle w:val="NoSpacing"/>
        <w:numPr>
          <w:ilvl w:val="0"/>
          <w:numId w:val="33"/>
        </w:numPr>
        <w:rPr>
          <w:b/>
          <w:b/>
          <w:bCs/>
          <w:sz w:val="32"/>
          <w:szCs w:val="32"/>
          <w:lang w:eastAsia="en-IN"/>
          <w:ins w:id="11" w:author="pradip kachhadiya" w:date="0-00-00T00:00:00Z"/>
        </w:rPr>
      </w:pPr>
      <w:ins w:id="10" w:author="pradip kachhadiya" w:date="0-00-00T00:00:00Z">
        <w:r>
          <w:rPr>
            <w:b/>
            <w:bCs/>
            <w:sz w:val="32"/>
            <w:szCs w:val="32"/>
            <w:lang w:eastAsia="en-IN"/>
          </w:rPr>
          <w:t>Jyare koi new user register karshe tyare only one time (send signal) __init__.py call thase and then te college.apps.CollegeConfig ne call karshe.</w:t>
        </w:r>
      </w:ins>
    </w:p>
    <w:p>
      <w:pPr>
        <w:pStyle w:val="NoSpacing"/>
        <w:rPr>
          <w:b/>
          <w:b/>
          <w:bCs/>
          <w:sz w:val="32"/>
          <w:szCs w:val="32"/>
          <w:lang w:eastAsia="en-IN"/>
          <w:ins w:id="13" w:author="pradip kachhadiya" w:date="0-00-00T00:00:00Z"/>
        </w:rPr>
      </w:pPr>
      <w:ins w:id="12" w:author="pradip kachhadiya" w:date="0-00-00T00:00:00Z">
        <w:r>
          <w:rPr>
            <w:b/>
            <w:bCs/>
            <w:sz w:val="32"/>
            <w:szCs w:val="32"/>
            <w:lang w:eastAsia="en-IN"/>
          </w:rPr>
        </w:r>
      </w:ins>
    </w:p>
    <w:p>
      <w:pPr>
        <w:pStyle w:val="NoSpacing"/>
        <w:rPr>
          <w:b/>
          <w:b/>
          <w:bCs/>
          <w:sz w:val="32"/>
          <w:szCs w:val="32"/>
          <w:lang w:eastAsia="en-IN"/>
          <w:ins w:id="15" w:author="pradip kachhadiya" w:date="0-00-00T00:00:00Z"/>
        </w:rPr>
      </w:pPr>
      <w:ins w:id="14" w:author="pradip kachhadiya" w:date="0-00-00T00:00:00Z">
        <w:r>
          <w:rPr>
            <w:b/>
            <w:bCs/>
            <w:sz w:val="32"/>
            <w:szCs w:val="32"/>
            <w:lang w:eastAsia="en-IN"/>
          </w:rPr>
        </w:r>
      </w:ins>
    </w:p>
    <w:p>
      <w:pPr>
        <w:pStyle w:val="NoSpacing"/>
        <w:rPr>
          <w:b/>
          <w:b/>
          <w:bCs/>
          <w:sz w:val="32"/>
          <w:szCs w:val="32"/>
          <w:lang w:eastAsia="en-IN"/>
          <w:ins w:id="18" w:author="pradip kachhadiya" w:date="0-00-00T00:00:00Z"/>
        </w:rPr>
      </w:pPr>
      <w:ins w:id="16" w:author="pradip kachhadiya" w:date="0-00-00T00:00:00Z">
        <w:r>
          <w:rPr>
            <w:b/>
            <w:bCs/>
            <w:sz w:val="32"/>
            <w:szCs w:val="32"/>
            <w:lang w:eastAsia="en-IN"/>
          </w:rPr>
          <w:t>[</w:t>
        </w:r>
      </w:ins>
      <w:r>
        <w:rPr>
          <w:b/>
          <w:bCs/>
          <w:sz w:val="32"/>
          <w:szCs w:val="32"/>
          <w:lang w:eastAsia="en-IN"/>
        </w:rPr>
        <w:t>2</w:t>
      </w:r>
      <w:ins w:id="17" w:author="pradip kachhadiya" w:date="0-00-00T00:00:00Z">
        <w:r>
          <w:rPr>
            <w:b/>
            <w:bCs/>
            <w:sz w:val="32"/>
            <w:szCs w:val="32"/>
            <w:lang w:eastAsia="en-IN"/>
          </w:rPr>
          <w:t>]. apps.py:</w:t>
        </w:r>
      </w:ins>
    </w:p>
    <w:p>
      <w:pPr>
        <w:pStyle w:val="NoSpacing"/>
        <w:rPr>
          <w:b/>
          <w:b/>
          <w:bCs/>
          <w:sz w:val="32"/>
          <w:szCs w:val="32"/>
          <w:lang w:eastAsia="en-IN"/>
          <w:ins w:id="20" w:author="pradip kachhadiya" w:date="0-00-00T00:00:00Z"/>
        </w:rPr>
      </w:pPr>
      <w:ins w:id="19" w:author="pradip kachhadiya" w:date="0-00-00T00:00:00Z">
        <w:r>
          <w:rPr>
            <w:b/>
            <w:bCs/>
            <w:sz w:val="32"/>
            <w:szCs w:val="32"/>
            <w:lang w:eastAsia="en-IN"/>
          </w:rPr>
          <w:t xml:space="preserve"> </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25" w:author="pradip kachhadiya" w:date="0-00-00T00:00:00Z"/>
        </w:rPr>
      </w:pPr>
      <w:ins w:id="21" w:author="pradip kachhadiya" w:date="0-00-00T00:00:00Z">
        <w:r>
          <w:rPr>
            <w:rFonts w:eastAsia="Times New Roman" w:cs="Times New Roman" w:ascii="Consolas" w:hAnsi="Consolas"/>
            <w:color w:val="C586C0"/>
            <w:sz w:val="21"/>
            <w:szCs w:val="21"/>
            <w:lang w:eastAsia="en-IN"/>
          </w:rPr>
          <w:t>from</w:t>
        </w:r>
      </w:ins>
      <w:ins w:id="22" w:author="pradip kachhadiya" w:date="0-00-00T00:00:00Z">
        <w:r>
          <w:rPr>
            <w:rFonts w:eastAsia="Times New Roman" w:cs="Times New Roman" w:ascii="Consolas" w:hAnsi="Consolas"/>
            <w:color w:val="D4D4D4"/>
            <w:sz w:val="21"/>
            <w:szCs w:val="21"/>
            <w:lang w:eastAsia="en-IN"/>
          </w:rPr>
          <w:t> django.apps </w:t>
        </w:r>
      </w:ins>
      <w:ins w:id="23" w:author="pradip kachhadiya" w:date="0-00-00T00:00:00Z">
        <w:r>
          <w:rPr>
            <w:rFonts w:eastAsia="Times New Roman" w:cs="Times New Roman" w:ascii="Consolas" w:hAnsi="Consolas"/>
            <w:color w:val="C586C0"/>
            <w:sz w:val="21"/>
            <w:szCs w:val="21"/>
            <w:lang w:eastAsia="en-IN"/>
          </w:rPr>
          <w:t>import</w:t>
        </w:r>
      </w:ins>
      <w:ins w:id="24" w:author="pradip kachhadiya" w:date="0-00-00T00:00:00Z">
        <w:r>
          <w:rPr>
            <w:rFonts w:eastAsia="Times New Roman" w:cs="Times New Roman" w:ascii="Consolas" w:hAnsi="Consolas"/>
            <w:color w:val="D4D4D4"/>
            <w:sz w:val="21"/>
            <w:szCs w:val="21"/>
            <w:lang w:eastAsia="en-IN"/>
          </w:rPr>
          <w:t> AppConfig</w:t>
        </w:r>
      </w:ins>
    </w:p>
    <w:p>
      <w:pPr>
        <w:pStyle w:val="Normal"/>
        <w:shd w:val="clear" w:color="auto" w:fill="1E1E1E"/>
        <w:spacing w:lineRule="atLeast" w:line="285" w:before="0" w:after="240"/>
        <w:rPr>
          <w:rFonts w:ascii="Consolas" w:hAnsi="Consolas" w:eastAsia="Times New Roman" w:cs="Times New Roman"/>
          <w:color w:val="D4D4D4"/>
          <w:sz w:val="21"/>
          <w:szCs w:val="21"/>
          <w:lang w:eastAsia="en-IN"/>
          <w:ins w:id="27" w:author="pradip kachhadiya" w:date="0-00-00T00:00:00Z"/>
        </w:rPr>
      </w:pPr>
      <w:ins w:id="26" w:author="pradip kachhadiya" w:date="0-00-00T00:00:00Z">
        <w:r>
          <w:rPr>
            <w:rFonts w:eastAsia="Times New Roman" w:cs="Times New Roman" w:ascii="Consolas" w:hAnsi="Consolas"/>
            <w:color w:val="D4D4D4"/>
            <w:sz w:val="21"/>
            <w:szCs w:val="21"/>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34" w:author="pradip kachhadiya" w:date="0-00-00T00:00:00Z"/>
        </w:rPr>
      </w:pPr>
      <w:ins w:id="28" w:author="pradip kachhadiya" w:date="0-00-00T00:00:00Z">
        <w:r>
          <w:rPr>
            <w:rFonts w:eastAsia="Times New Roman" w:cs="Times New Roman" w:ascii="Consolas" w:hAnsi="Consolas"/>
            <w:color w:val="569CD6"/>
            <w:sz w:val="21"/>
            <w:szCs w:val="21"/>
            <w:lang w:eastAsia="en-IN"/>
          </w:rPr>
          <w:t>class</w:t>
        </w:r>
      </w:ins>
      <w:ins w:id="29" w:author="pradip kachhadiya" w:date="0-00-00T00:00:00Z">
        <w:r>
          <w:rPr>
            <w:rFonts w:eastAsia="Times New Roman" w:cs="Times New Roman" w:ascii="Consolas" w:hAnsi="Consolas"/>
            <w:color w:val="D4D4D4"/>
            <w:sz w:val="21"/>
            <w:szCs w:val="21"/>
            <w:lang w:eastAsia="en-IN"/>
          </w:rPr>
          <w:t> </w:t>
        </w:r>
      </w:ins>
      <w:ins w:id="30" w:author="pradip kachhadiya" w:date="0-00-00T00:00:00Z">
        <w:r>
          <w:rPr>
            <w:rFonts w:eastAsia="Times New Roman" w:cs="Times New Roman" w:ascii="Consolas" w:hAnsi="Consolas"/>
            <w:color w:val="4EC9B0"/>
            <w:sz w:val="21"/>
            <w:szCs w:val="21"/>
            <w:lang w:eastAsia="en-IN"/>
          </w:rPr>
          <w:t>CollegeConfig</w:t>
        </w:r>
      </w:ins>
      <w:ins w:id="31" w:author="pradip kachhadiya" w:date="0-00-00T00:00:00Z">
        <w:r>
          <w:rPr>
            <w:rFonts w:eastAsia="Times New Roman" w:cs="Times New Roman" w:ascii="Consolas" w:hAnsi="Consolas"/>
            <w:color w:val="D4D4D4"/>
            <w:sz w:val="21"/>
            <w:szCs w:val="21"/>
            <w:lang w:eastAsia="en-IN"/>
          </w:rPr>
          <w:t>(</w:t>
        </w:r>
      </w:ins>
      <w:ins w:id="32" w:author="pradip kachhadiya" w:date="0-00-00T00:00:00Z">
        <w:r>
          <w:rPr>
            <w:rFonts w:eastAsia="Times New Roman" w:cs="Times New Roman" w:ascii="Consolas" w:hAnsi="Consolas"/>
            <w:color w:val="4EC9B0"/>
            <w:sz w:val="21"/>
            <w:szCs w:val="21"/>
            <w:lang w:eastAsia="en-IN"/>
          </w:rPr>
          <w:t>AppConfig</w:t>
        </w:r>
      </w:ins>
      <w:ins w:id="33" w:author="pradip kachhadiya" w:date="0-00-00T00:00:00Z">
        <w:r>
          <w:rPr>
            <w:rFonts w:eastAsia="Times New Roman" w:cs="Times New Roman" w:ascii="Consolas" w:hAnsi="Consolas"/>
            <w:color w:val="D4D4D4"/>
            <w:sz w:val="21"/>
            <w:szCs w:val="21"/>
            <w:lang w:eastAsia="en-IN"/>
          </w:rPr>
          <w:t>):</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38" w:author="pradip kachhadiya" w:date="0-00-00T00:00:00Z"/>
        </w:rPr>
      </w:pPr>
      <w:ins w:id="35" w:author="pradip kachhadiya" w:date="0-00-00T00:00:00Z">
        <w:r>
          <w:rPr>
            <w:rFonts w:eastAsia="Times New Roman" w:cs="Times New Roman" w:ascii="Consolas" w:hAnsi="Consolas"/>
            <w:color w:val="D4D4D4"/>
            <w:sz w:val="21"/>
            <w:szCs w:val="21"/>
            <w:lang w:eastAsia="en-IN"/>
          </w:rPr>
          <w:t>    </w:t>
        </w:r>
      </w:ins>
      <w:ins w:id="36" w:author="pradip kachhadiya" w:date="0-00-00T00:00:00Z">
        <w:r>
          <w:rPr>
            <w:rFonts w:eastAsia="Times New Roman" w:cs="Times New Roman" w:ascii="Consolas" w:hAnsi="Consolas"/>
            <w:color w:val="D4D4D4"/>
            <w:sz w:val="21"/>
            <w:szCs w:val="21"/>
            <w:lang w:eastAsia="en-IN"/>
          </w:rPr>
          <w:t>name = </w:t>
        </w:r>
      </w:ins>
      <w:ins w:id="37" w:author="pradip kachhadiya" w:date="0-00-00T00:00:00Z">
        <w:r>
          <w:rPr>
            <w:rFonts w:eastAsia="Times New Roman" w:cs="Times New Roman" w:ascii="Consolas" w:hAnsi="Consolas"/>
            <w:color w:val="CE9178"/>
            <w:sz w:val="21"/>
            <w:szCs w:val="21"/>
            <w:lang w:eastAsia="en-IN"/>
          </w:rPr>
          <w:t>'college'</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46" w:author="pradip kachhadiya" w:date="0-00-00T00:00:00Z"/>
        </w:rPr>
      </w:pPr>
      <w:ins w:id="39" w:author="pradip kachhadiya" w:date="0-00-00T00:00:00Z">
        <w:r>
          <w:rPr>
            <w:rFonts w:eastAsia="Times New Roman" w:cs="Times New Roman" w:ascii="Consolas" w:hAnsi="Consolas"/>
            <w:color w:val="D4D4D4"/>
            <w:sz w:val="21"/>
            <w:szCs w:val="21"/>
            <w:lang w:eastAsia="en-IN"/>
          </w:rPr>
          <w:t>    </w:t>
        </w:r>
      </w:ins>
      <w:ins w:id="40" w:author="pradip kachhadiya" w:date="0-00-00T00:00:00Z">
        <w:r>
          <w:rPr>
            <w:rFonts w:eastAsia="Times New Roman" w:cs="Times New Roman" w:ascii="Consolas" w:hAnsi="Consolas"/>
            <w:color w:val="569CD6"/>
            <w:sz w:val="21"/>
            <w:szCs w:val="21"/>
            <w:lang w:eastAsia="en-IN"/>
          </w:rPr>
          <w:t>def</w:t>
        </w:r>
      </w:ins>
      <w:ins w:id="41" w:author="pradip kachhadiya" w:date="0-00-00T00:00:00Z">
        <w:r>
          <w:rPr>
            <w:rFonts w:eastAsia="Times New Roman" w:cs="Times New Roman" w:ascii="Consolas" w:hAnsi="Consolas"/>
            <w:color w:val="D4D4D4"/>
            <w:sz w:val="21"/>
            <w:szCs w:val="21"/>
            <w:lang w:eastAsia="en-IN"/>
          </w:rPr>
          <w:t> </w:t>
        </w:r>
      </w:ins>
      <w:ins w:id="42" w:author="pradip kachhadiya" w:date="0-00-00T00:00:00Z">
        <w:r>
          <w:rPr>
            <w:rFonts w:eastAsia="Times New Roman" w:cs="Times New Roman" w:ascii="Consolas" w:hAnsi="Consolas"/>
            <w:color w:val="DCDCAA"/>
            <w:sz w:val="21"/>
            <w:szCs w:val="21"/>
            <w:lang w:eastAsia="en-IN"/>
          </w:rPr>
          <w:t>ready</w:t>
        </w:r>
      </w:ins>
      <w:ins w:id="43" w:author="pradip kachhadiya" w:date="0-00-00T00:00:00Z">
        <w:r>
          <w:rPr>
            <w:rFonts w:eastAsia="Times New Roman" w:cs="Times New Roman" w:ascii="Consolas" w:hAnsi="Consolas"/>
            <w:color w:val="D4D4D4"/>
            <w:sz w:val="21"/>
            <w:szCs w:val="21"/>
            <w:lang w:eastAsia="en-IN"/>
          </w:rPr>
          <w:t>(</w:t>
        </w:r>
      </w:ins>
      <w:ins w:id="44" w:author="pradip kachhadiya" w:date="0-00-00T00:00:00Z">
        <w:r>
          <w:rPr>
            <w:rFonts w:eastAsia="Times New Roman" w:cs="Times New Roman" w:ascii="Consolas" w:hAnsi="Consolas"/>
            <w:color w:val="9CDCFE"/>
            <w:sz w:val="21"/>
            <w:szCs w:val="21"/>
            <w:lang w:eastAsia="en-IN"/>
          </w:rPr>
          <w:t>self</w:t>
        </w:r>
      </w:ins>
      <w:ins w:id="45" w:author="pradip kachhadiya" w:date="0-00-00T00:00:00Z">
        <w:r>
          <w:rPr>
            <w:rFonts w:eastAsia="Times New Roman" w:cs="Times New Roman" w:ascii="Consolas" w:hAnsi="Consolas"/>
            <w:color w:val="D4D4D4"/>
            <w:sz w:val="21"/>
            <w:szCs w:val="21"/>
            <w:lang w:eastAsia="en-IN"/>
          </w:rPr>
          <w:t>):</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50" w:author="pradip kachhadiya" w:date="0-00-00T00:00:00Z"/>
        </w:rPr>
      </w:pPr>
      <w:ins w:id="47" w:author="pradip kachhadiya" w:date="0-00-00T00:00:00Z">
        <w:r>
          <w:rPr>
            <w:rFonts w:eastAsia="Times New Roman" w:cs="Times New Roman" w:ascii="Consolas" w:hAnsi="Consolas"/>
            <w:color w:val="D4D4D4"/>
            <w:sz w:val="21"/>
            <w:szCs w:val="21"/>
            <w:lang w:eastAsia="en-IN"/>
          </w:rPr>
          <w:t>        </w:t>
        </w:r>
      </w:ins>
      <w:ins w:id="48" w:author="pradip kachhadiya" w:date="0-00-00T00:00:00Z">
        <w:r>
          <w:rPr>
            <w:rFonts w:eastAsia="Times New Roman" w:cs="Times New Roman" w:ascii="Consolas" w:hAnsi="Consolas"/>
            <w:color w:val="C586C0"/>
            <w:sz w:val="21"/>
            <w:szCs w:val="21"/>
            <w:lang w:eastAsia="en-IN"/>
          </w:rPr>
          <w:t>import</w:t>
        </w:r>
      </w:ins>
      <w:ins w:id="49" w:author="pradip kachhadiya" w:date="0-00-00T00:00:00Z">
        <w:r>
          <w:rPr>
            <w:rFonts w:eastAsia="Times New Roman" w:cs="Times New Roman" w:ascii="Consolas" w:hAnsi="Consolas"/>
            <w:color w:val="D4D4D4"/>
            <w:sz w:val="21"/>
            <w:szCs w:val="21"/>
            <w:lang w:eastAsia="en-IN"/>
          </w:rPr>
          <w:t> college.mysignal</w:t>
        </w:r>
      </w:ins>
    </w:p>
    <w:p>
      <w:pPr>
        <w:pStyle w:val="NoSpacing"/>
        <w:ind w:firstLine="720"/>
        <w:rPr>
          <w:b/>
          <w:b/>
          <w:bCs/>
          <w:sz w:val="32"/>
          <w:szCs w:val="32"/>
          <w:lang w:eastAsia="en-IN"/>
          <w:ins w:id="52" w:author="pradip kachhadiya" w:date="0-00-00T00:00:00Z"/>
        </w:rPr>
      </w:pPr>
      <w:ins w:id="51" w:author="pradip kachhadiya" w:date="0-00-00T00:00:00Z">
        <w:r>
          <w:rPr>
            <w:b/>
            <w:bCs/>
            <w:sz w:val="32"/>
            <w:szCs w:val="32"/>
            <w:lang w:eastAsia="en-IN"/>
          </w:rPr>
        </w:r>
      </w:ins>
    </w:p>
    <w:p>
      <w:pPr>
        <w:pStyle w:val="NoSpacing"/>
        <w:numPr>
          <w:ilvl w:val="0"/>
          <w:numId w:val="33"/>
        </w:numPr>
        <w:rPr>
          <w:b/>
          <w:b/>
          <w:bCs/>
          <w:sz w:val="32"/>
          <w:szCs w:val="32"/>
          <w:lang w:eastAsia="en-IN"/>
          <w:ins w:id="54" w:author="pradip kachhadiya" w:date="0-00-00T00:00:00Z"/>
        </w:rPr>
      </w:pPr>
      <w:ins w:id="53" w:author="pradip kachhadiya" w:date="0-00-00T00:00:00Z">
        <w:r>
          <w:rPr>
            <w:b/>
            <w:bCs/>
            <w:sz w:val="32"/>
            <w:szCs w:val="32"/>
            <w:lang w:eastAsia="en-IN"/>
          </w:rPr>
          <w:t>ready method only one time mysignal.py ne call karshe</w:t>
        </w:r>
      </w:ins>
    </w:p>
    <w:p>
      <w:pPr>
        <w:pStyle w:val="NoSpacing"/>
        <w:rPr>
          <w:b/>
          <w:b/>
          <w:bCs/>
          <w:sz w:val="32"/>
          <w:szCs w:val="32"/>
          <w:lang w:eastAsia="en-IN"/>
          <w:ins w:id="56" w:author="pradip kachhadiya" w:date="0-00-00T00:00:00Z"/>
        </w:rPr>
      </w:pPr>
      <w:ins w:id="55" w:author="pradip kachhadiya" w:date="0-00-00T00:00:00Z">
        <w:r>
          <w:rPr>
            <w:b/>
            <w:bCs/>
            <w:sz w:val="32"/>
            <w:szCs w:val="32"/>
            <w:lang w:eastAsia="en-IN"/>
          </w:rPr>
        </w:r>
      </w:ins>
    </w:p>
    <w:p>
      <w:pPr>
        <w:pStyle w:val="NoSpacing"/>
        <w:rPr>
          <w:b/>
          <w:b/>
          <w:bCs/>
          <w:sz w:val="32"/>
          <w:szCs w:val="32"/>
          <w:lang w:eastAsia="en-IN"/>
          <w:ins w:id="59" w:author="pradip kachhadiya" w:date="0-00-00T00:00:00Z"/>
        </w:rPr>
      </w:pPr>
      <w:ins w:id="57" w:author="pradip kachhadiya" w:date="0-00-00T00:00:00Z">
        <w:r>
          <w:rPr>
            <w:b/>
            <w:bCs/>
            <w:sz w:val="32"/>
            <w:szCs w:val="32"/>
            <w:lang w:eastAsia="en-IN"/>
          </w:rPr>
          <w:t>[</w:t>
        </w:r>
      </w:ins>
      <w:r>
        <w:rPr>
          <w:b/>
          <w:bCs/>
          <w:sz w:val="32"/>
          <w:szCs w:val="32"/>
          <w:lang w:eastAsia="en-IN"/>
        </w:rPr>
        <w:t>3</w:t>
      </w:r>
      <w:ins w:id="58" w:author="pradip kachhadiya" w:date="0-00-00T00:00:00Z">
        <w:r>
          <w:rPr>
            <w:b/>
            <w:bCs/>
            <w:sz w:val="32"/>
            <w:szCs w:val="32"/>
            <w:lang w:eastAsia="en-IN"/>
          </w:rPr>
          <w:t>]. mysignal.py:</w:t>
        </w:r>
      </w:ins>
    </w:p>
    <w:p>
      <w:pPr>
        <w:pStyle w:val="NoSpacing"/>
        <w:rPr>
          <w:b/>
          <w:b/>
          <w:bCs/>
          <w:sz w:val="32"/>
          <w:szCs w:val="32"/>
          <w:lang w:eastAsia="en-IN"/>
          <w:ins w:id="61" w:author="pradip kachhadiya" w:date="0-00-00T00:00:00Z"/>
        </w:rPr>
      </w:pPr>
      <w:ins w:id="60" w:author="pradip kachhadiya" w:date="0-00-00T00:00:00Z">
        <w:r>
          <w:rPr>
            <w:b/>
            <w:bCs/>
            <w:sz w:val="32"/>
            <w:szCs w:val="32"/>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66" w:author="pradip kachhadiya" w:date="0-00-00T00:00:00Z"/>
        </w:rPr>
      </w:pPr>
      <w:ins w:id="62" w:author="pradip kachhadiya" w:date="0-00-00T00:00:00Z">
        <w:r>
          <w:rPr>
            <w:rFonts w:eastAsia="Times New Roman" w:cs="Times New Roman" w:ascii="Consolas" w:hAnsi="Consolas"/>
            <w:color w:val="C586C0"/>
            <w:sz w:val="21"/>
            <w:szCs w:val="21"/>
            <w:lang w:eastAsia="en-IN"/>
          </w:rPr>
          <w:t>from</w:t>
        </w:r>
      </w:ins>
      <w:ins w:id="63" w:author="pradip kachhadiya" w:date="0-00-00T00:00:00Z">
        <w:r>
          <w:rPr>
            <w:rFonts w:eastAsia="Times New Roman" w:cs="Times New Roman" w:ascii="Consolas" w:hAnsi="Consolas"/>
            <w:color w:val="D4D4D4"/>
            <w:sz w:val="21"/>
            <w:szCs w:val="21"/>
            <w:lang w:eastAsia="en-IN"/>
          </w:rPr>
          <w:t> django.dispatch.dispatcher </w:t>
        </w:r>
      </w:ins>
      <w:ins w:id="64" w:author="pradip kachhadiya" w:date="0-00-00T00:00:00Z">
        <w:r>
          <w:rPr>
            <w:rFonts w:eastAsia="Times New Roman" w:cs="Times New Roman" w:ascii="Consolas" w:hAnsi="Consolas"/>
            <w:color w:val="C586C0"/>
            <w:sz w:val="21"/>
            <w:szCs w:val="21"/>
            <w:lang w:eastAsia="en-IN"/>
          </w:rPr>
          <w:t>import</w:t>
        </w:r>
      </w:ins>
      <w:ins w:id="65" w:author="pradip kachhadiya" w:date="0-00-00T00:00:00Z">
        <w:r>
          <w:rPr>
            <w:rFonts w:eastAsia="Times New Roman" w:cs="Times New Roman" w:ascii="Consolas" w:hAnsi="Consolas"/>
            <w:color w:val="D4D4D4"/>
            <w:sz w:val="21"/>
            <w:szCs w:val="21"/>
            <w:lang w:eastAsia="en-IN"/>
          </w:rPr>
          <w:t> receiver</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71" w:author="pradip kachhadiya" w:date="0-00-00T00:00:00Z"/>
        </w:rPr>
      </w:pPr>
      <w:ins w:id="67" w:author="pradip kachhadiya" w:date="0-00-00T00:00:00Z">
        <w:r>
          <w:rPr>
            <w:rFonts w:eastAsia="Times New Roman" w:cs="Times New Roman" w:ascii="Consolas" w:hAnsi="Consolas"/>
            <w:color w:val="C586C0"/>
            <w:sz w:val="21"/>
            <w:szCs w:val="21"/>
            <w:lang w:eastAsia="en-IN"/>
          </w:rPr>
          <w:t>from</w:t>
        </w:r>
      </w:ins>
      <w:ins w:id="68" w:author="pradip kachhadiya" w:date="0-00-00T00:00:00Z">
        <w:r>
          <w:rPr>
            <w:rFonts w:eastAsia="Times New Roman" w:cs="Times New Roman" w:ascii="Consolas" w:hAnsi="Consolas"/>
            <w:color w:val="D4D4D4"/>
            <w:sz w:val="21"/>
            <w:szCs w:val="21"/>
            <w:lang w:eastAsia="en-IN"/>
          </w:rPr>
          <w:t> django.db.models.signals </w:t>
        </w:r>
      </w:ins>
      <w:ins w:id="69" w:author="pradip kachhadiya" w:date="0-00-00T00:00:00Z">
        <w:r>
          <w:rPr>
            <w:rFonts w:eastAsia="Times New Roman" w:cs="Times New Roman" w:ascii="Consolas" w:hAnsi="Consolas"/>
            <w:color w:val="C586C0"/>
            <w:sz w:val="21"/>
            <w:szCs w:val="21"/>
            <w:lang w:eastAsia="en-IN"/>
          </w:rPr>
          <w:t>import</w:t>
        </w:r>
      </w:ins>
      <w:ins w:id="70" w:author="pradip kachhadiya" w:date="0-00-00T00:00:00Z">
        <w:r>
          <w:rPr>
            <w:rFonts w:eastAsia="Times New Roman" w:cs="Times New Roman" w:ascii="Consolas" w:hAnsi="Consolas"/>
            <w:color w:val="D4D4D4"/>
            <w:sz w:val="21"/>
            <w:szCs w:val="21"/>
            <w:lang w:eastAsia="en-IN"/>
          </w:rPr>
          <w:t> post_save</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76" w:author="pradip kachhadiya" w:date="0-00-00T00:00:00Z"/>
        </w:rPr>
      </w:pPr>
      <w:ins w:id="72" w:author="pradip kachhadiya" w:date="0-00-00T00:00:00Z">
        <w:r>
          <w:rPr>
            <w:rFonts w:eastAsia="Times New Roman" w:cs="Times New Roman" w:ascii="Consolas" w:hAnsi="Consolas"/>
            <w:color w:val="C586C0"/>
            <w:sz w:val="21"/>
            <w:szCs w:val="21"/>
            <w:lang w:eastAsia="en-IN"/>
          </w:rPr>
          <w:t>from</w:t>
        </w:r>
      </w:ins>
      <w:ins w:id="73" w:author="pradip kachhadiya" w:date="0-00-00T00:00:00Z">
        <w:r>
          <w:rPr>
            <w:rFonts w:eastAsia="Times New Roman" w:cs="Times New Roman" w:ascii="Consolas" w:hAnsi="Consolas"/>
            <w:color w:val="D4D4D4"/>
            <w:sz w:val="21"/>
            <w:szCs w:val="21"/>
            <w:lang w:eastAsia="en-IN"/>
          </w:rPr>
          <w:t> django.contrib.auth.models </w:t>
        </w:r>
      </w:ins>
      <w:ins w:id="74" w:author="pradip kachhadiya" w:date="0-00-00T00:00:00Z">
        <w:r>
          <w:rPr>
            <w:rFonts w:eastAsia="Times New Roman" w:cs="Times New Roman" w:ascii="Consolas" w:hAnsi="Consolas"/>
            <w:color w:val="C586C0"/>
            <w:sz w:val="21"/>
            <w:szCs w:val="21"/>
            <w:lang w:eastAsia="en-IN"/>
          </w:rPr>
          <w:t>import</w:t>
        </w:r>
      </w:ins>
      <w:ins w:id="75" w:author="pradip kachhadiya" w:date="0-00-00T00:00:00Z">
        <w:r>
          <w:rPr>
            <w:rFonts w:eastAsia="Times New Roman" w:cs="Times New Roman" w:ascii="Consolas" w:hAnsi="Consolas"/>
            <w:color w:val="D4D4D4"/>
            <w:sz w:val="21"/>
            <w:szCs w:val="21"/>
            <w:lang w:eastAsia="en-IN"/>
          </w:rPr>
          <w:t> User </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81" w:author="pradip kachhadiya" w:date="0-00-00T00:00:00Z"/>
        </w:rPr>
      </w:pPr>
      <w:ins w:id="77" w:author="pradip kachhadiya" w:date="0-00-00T00:00:00Z">
        <w:r>
          <w:rPr>
            <w:rFonts w:eastAsia="Times New Roman" w:cs="Times New Roman" w:ascii="Consolas" w:hAnsi="Consolas"/>
            <w:color w:val="C586C0"/>
            <w:sz w:val="21"/>
            <w:szCs w:val="21"/>
            <w:lang w:eastAsia="en-IN"/>
          </w:rPr>
          <w:t>from</w:t>
        </w:r>
      </w:ins>
      <w:ins w:id="78" w:author="pradip kachhadiya" w:date="0-00-00T00:00:00Z">
        <w:r>
          <w:rPr>
            <w:rFonts w:eastAsia="Times New Roman" w:cs="Times New Roman" w:ascii="Consolas" w:hAnsi="Consolas"/>
            <w:color w:val="D4D4D4"/>
            <w:sz w:val="21"/>
            <w:szCs w:val="21"/>
            <w:lang w:eastAsia="en-IN"/>
          </w:rPr>
          <w:t> college.models </w:t>
        </w:r>
      </w:ins>
      <w:ins w:id="79" w:author="pradip kachhadiya" w:date="0-00-00T00:00:00Z">
        <w:r>
          <w:rPr>
            <w:rFonts w:eastAsia="Times New Roman" w:cs="Times New Roman" w:ascii="Consolas" w:hAnsi="Consolas"/>
            <w:color w:val="C586C0"/>
            <w:sz w:val="21"/>
            <w:szCs w:val="21"/>
            <w:lang w:eastAsia="en-IN"/>
          </w:rPr>
          <w:t>import</w:t>
        </w:r>
      </w:ins>
      <w:ins w:id="80" w:author="pradip kachhadiya" w:date="0-00-00T00:00:00Z">
        <w:r>
          <w:rPr>
            <w:rFonts w:eastAsia="Times New Roman" w:cs="Times New Roman" w:ascii="Consolas" w:hAnsi="Consolas"/>
            <w:color w:val="D4D4D4"/>
            <w:sz w:val="21"/>
            <w:szCs w:val="21"/>
            <w:lang w:eastAsia="en-IN"/>
          </w:rPr>
          <w:t> Profile</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83" w:author="pradip kachhadiya" w:date="0-00-00T00:00:00Z"/>
        </w:rPr>
      </w:pPr>
      <w:ins w:id="82" w:author="pradip kachhadiya" w:date="0-00-00T00:00:00Z">
        <w:r>
          <w:rPr>
            <w:rFonts w:eastAsia="Times New Roman" w:cs="Times New Roman" w:ascii="Consolas" w:hAnsi="Consolas"/>
            <w:color w:val="D4D4D4"/>
            <w:sz w:val="21"/>
            <w:szCs w:val="21"/>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88" w:author="pradip kachhadiya" w:date="0-00-00T00:00:00Z"/>
        </w:rPr>
      </w:pPr>
      <w:ins w:id="84" w:author="pradip kachhadiya" w:date="0-00-00T00:00:00Z">
        <w:r>
          <w:rPr>
            <w:rFonts w:eastAsia="Times New Roman" w:cs="Times New Roman" w:ascii="Consolas" w:hAnsi="Consolas"/>
            <w:color w:val="DCDCAA"/>
            <w:sz w:val="21"/>
            <w:szCs w:val="21"/>
            <w:lang w:eastAsia="en-IN"/>
          </w:rPr>
          <w:t>@receiver</w:t>
        </w:r>
      </w:ins>
      <w:ins w:id="85" w:author="pradip kachhadiya" w:date="0-00-00T00:00:00Z">
        <w:r>
          <w:rPr>
            <w:rFonts w:eastAsia="Times New Roman" w:cs="Times New Roman" w:ascii="Consolas" w:hAnsi="Consolas"/>
            <w:color w:val="D4D4D4"/>
            <w:sz w:val="21"/>
            <w:szCs w:val="21"/>
            <w:lang w:eastAsia="en-IN"/>
          </w:rPr>
          <w:t>(post_save,</w:t>
        </w:r>
      </w:ins>
      <w:ins w:id="86" w:author="pradip kachhadiya" w:date="0-00-00T00:00:00Z">
        <w:r>
          <w:rPr>
            <w:rFonts w:eastAsia="Times New Roman" w:cs="Times New Roman" w:ascii="Consolas" w:hAnsi="Consolas"/>
            <w:color w:val="9CDCFE"/>
            <w:sz w:val="21"/>
            <w:szCs w:val="21"/>
            <w:lang w:eastAsia="en-IN"/>
          </w:rPr>
          <w:t>sender</w:t>
        </w:r>
      </w:ins>
      <w:ins w:id="87" w:author="pradip kachhadiya" w:date="0-00-00T00:00:00Z">
        <w:r>
          <w:rPr>
            <w:rFonts w:eastAsia="Times New Roman" w:cs="Times New Roman" w:ascii="Consolas" w:hAnsi="Consolas"/>
            <w:color w:val="D4D4D4"/>
            <w:sz w:val="21"/>
            <w:szCs w:val="21"/>
            <w:lang w:eastAsia="en-IN"/>
          </w:rPr>
          <w:t>=User)</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90" w:author="pradip kachhadiya" w:date="0-00-00T00:00:00Z"/>
        </w:rPr>
      </w:pPr>
      <w:ins w:id="89" w:author="pradip kachhadiya" w:date="0-00-00T00:00:00Z">
        <w:r>
          <w:rPr>
            <w:rFonts w:eastAsia="Times New Roman" w:cs="Times New Roman" w:ascii="Consolas" w:hAnsi="Consolas"/>
            <w:color w:val="D4D4D4"/>
            <w:sz w:val="21"/>
            <w:szCs w:val="21"/>
            <w:lang w:eastAsia="en-IN"/>
          </w:rPr>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103" w:author="pradip kachhadiya" w:date="0-00-00T00:00:00Z"/>
        </w:rPr>
      </w:pPr>
      <w:ins w:id="91" w:author="pradip kachhadiya" w:date="0-00-00T00:00:00Z">
        <w:r>
          <w:rPr>
            <w:rFonts w:eastAsia="Times New Roman" w:cs="Times New Roman" w:ascii="Consolas" w:hAnsi="Consolas"/>
            <w:color w:val="569CD6"/>
            <w:sz w:val="21"/>
            <w:szCs w:val="21"/>
            <w:lang w:eastAsia="en-IN"/>
          </w:rPr>
          <w:t>def</w:t>
        </w:r>
      </w:ins>
      <w:ins w:id="92" w:author="pradip kachhadiya" w:date="0-00-00T00:00:00Z">
        <w:r>
          <w:rPr>
            <w:rFonts w:eastAsia="Times New Roman" w:cs="Times New Roman" w:ascii="Consolas" w:hAnsi="Consolas"/>
            <w:color w:val="D4D4D4"/>
            <w:sz w:val="21"/>
            <w:szCs w:val="21"/>
            <w:lang w:eastAsia="en-IN"/>
          </w:rPr>
          <w:t> </w:t>
        </w:r>
      </w:ins>
      <w:ins w:id="93" w:author="pradip kachhadiya" w:date="0-00-00T00:00:00Z">
        <w:r>
          <w:rPr>
            <w:rFonts w:eastAsia="Times New Roman" w:cs="Times New Roman" w:ascii="Consolas" w:hAnsi="Consolas"/>
            <w:color w:val="DCDCAA"/>
            <w:sz w:val="21"/>
            <w:szCs w:val="21"/>
            <w:lang w:eastAsia="en-IN"/>
          </w:rPr>
          <w:t>save_profile</w:t>
        </w:r>
      </w:ins>
      <w:ins w:id="94" w:author="pradip kachhadiya" w:date="0-00-00T00:00:00Z">
        <w:r>
          <w:rPr>
            <w:rFonts w:eastAsia="Times New Roman" w:cs="Times New Roman" w:ascii="Consolas" w:hAnsi="Consolas"/>
            <w:color w:val="D4D4D4"/>
            <w:sz w:val="21"/>
            <w:szCs w:val="21"/>
            <w:lang w:eastAsia="en-IN"/>
          </w:rPr>
          <w:t>(</w:t>
        </w:r>
      </w:ins>
      <w:ins w:id="95" w:author="pradip kachhadiya" w:date="0-00-00T00:00:00Z">
        <w:r>
          <w:rPr>
            <w:rFonts w:eastAsia="Times New Roman" w:cs="Times New Roman" w:ascii="Consolas" w:hAnsi="Consolas"/>
            <w:color w:val="9CDCFE"/>
            <w:sz w:val="21"/>
            <w:szCs w:val="21"/>
            <w:lang w:eastAsia="en-IN"/>
          </w:rPr>
          <w:t>sender</w:t>
        </w:r>
      </w:ins>
      <w:ins w:id="96" w:author="pradip kachhadiya" w:date="0-00-00T00:00:00Z">
        <w:r>
          <w:rPr>
            <w:rFonts w:eastAsia="Times New Roman" w:cs="Times New Roman" w:ascii="Consolas" w:hAnsi="Consolas"/>
            <w:color w:val="D4D4D4"/>
            <w:sz w:val="21"/>
            <w:szCs w:val="21"/>
            <w:lang w:eastAsia="en-IN"/>
          </w:rPr>
          <w:t>,</w:t>
        </w:r>
      </w:ins>
      <w:ins w:id="97" w:author="pradip kachhadiya" w:date="0-00-00T00:00:00Z">
        <w:r>
          <w:rPr>
            <w:rFonts w:eastAsia="Times New Roman" w:cs="Times New Roman" w:ascii="Consolas" w:hAnsi="Consolas"/>
            <w:color w:val="9CDCFE"/>
            <w:sz w:val="21"/>
            <w:szCs w:val="21"/>
            <w:lang w:eastAsia="en-IN"/>
          </w:rPr>
          <w:t>instance</w:t>
        </w:r>
      </w:ins>
      <w:ins w:id="98" w:author="pradip kachhadiya" w:date="0-00-00T00:00:00Z">
        <w:r>
          <w:rPr>
            <w:rFonts w:eastAsia="Times New Roman" w:cs="Times New Roman" w:ascii="Consolas" w:hAnsi="Consolas"/>
            <w:color w:val="D4D4D4"/>
            <w:sz w:val="21"/>
            <w:szCs w:val="21"/>
            <w:lang w:eastAsia="en-IN"/>
          </w:rPr>
          <w:t>,</w:t>
        </w:r>
      </w:ins>
      <w:ins w:id="99" w:author="pradip kachhadiya" w:date="0-00-00T00:00:00Z">
        <w:r>
          <w:rPr>
            <w:rFonts w:eastAsia="Times New Roman" w:cs="Times New Roman" w:ascii="Consolas" w:hAnsi="Consolas"/>
            <w:color w:val="9CDCFE"/>
            <w:sz w:val="21"/>
            <w:szCs w:val="21"/>
            <w:lang w:eastAsia="en-IN"/>
          </w:rPr>
          <w:t>created</w:t>
        </w:r>
      </w:ins>
      <w:ins w:id="100" w:author="pradip kachhadiya" w:date="0-00-00T00:00:00Z">
        <w:r>
          <w:rPr>
            <w:rFonts w:eastAsia="Times New Roman" w:cs="Times New Roman" w:ascii="Consolas" w:hAnsi="Consolas"/>
            <w:color w:val="D4D4D4"/>
            <w:sz w:val="21"/>
            <w:szCs w:val="21"/>
            <w:lang w:eastAsia="en-IN"/>
          </w:rPr>
          <w:t>,**</w:t>
        </w:r>
      </w:ins>
      <w:ins w:id="101" w:author="pradip kachhadiya" w:date="0-00-00T00:00:00Z">
        <w:r>
          <w:rPr>
            <w:rFonts w:eastAsia="Times New Roman" w:cs="Times New Roman" w:ascii="Consolas" w:hAnsi="Consolas"/>
            <w:color w:val="9CDCFE"/>
            <w:sz w:val="21"/>
            <w:szCs w:val="21"/>
            <w:lang w:eastAsia="en-IN"/>
          </w:rPr>
          <w:t>kw</w:t>
        </w:r>
      </w:ins>
      <w:ins w:id="102" w:author="pradip kachhadiya" w:date="0-00-00T00:00:00Z">
        <w:r>
          <w:rPr>
            <w:rFonts w:eastAsia="Times New Roman" w:cs="Times New Roman" w:ascii="Consolas" w:hAnsi="Consolas"/>
            <w:color w:val="D4D4D4"/>
            <w:sz w:val="21"/>
            <w:szCs w:val="21"/>
            <w:lang w:eastAsia="en-IN"/>
          </w:rPr>
          <w:t>):</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107" w:author="pradip kachhadiya" w:date="0-00-00T00:00:00Z"/>
        </w:rPr>
      </w:pPr>
      <w:ins w:id="104" w:author="pradip kachhadiya" w:date="0-00-00T00:00:00Z">
        <w:r>
          <w:rPr>
            <w:rFonts w:eastAsia="Times New Roman" w:cs="Times New Roman" w:ascii="Consolas" w:hAnsi="Consolas"/>
            <w:color w:val="D4D4D4"/>
            <w:sz w:val="21"/>
            <w:szCs w:val="21"/>
            <w:lang w:eastAsia="en-IN"/>
          </w:rPr>
          <w:t>    </w:t>
        </w:r>
      </w:ins>
      <w:ins w:id="105" w:author="pradip kachhadiya" w:date="0-00-00T00:00:00Z">
        <w:r>
          <w:rPr>
            <w:rFonts w:eastAsia="Times New Roman" w:cs="Times New Roman" w:ascii="Consolas" w:hAnsi="Consolas"/>
            <w:color w:val="C586C0"/>
            <w:sz w:val="21"/>
            <w:szCs w:val="21"/>
            <w:lang w:eastAsia="en-IN"/>
          </w:rPr>
          <w:t>if</w:t>
        </w:r>
      </w:ins>
      <w:ins w:id="106" w:author="pradip kachhadiya" w:date="0-00-00T00:00:00Z">
        <w:r>
          <w:rPr>
            <w:rFonts w:eastAsia="Times New Roman" w:cs="Times New Roman" w:ascii="Consolas" w:hAnsi="Consolas"/>
            <w:color w:val="D4D4D4"/>
            <w:sz w:val="21"/>
            <w:szCs w:val="21"/>
            <w:lang w:eastAsia="en-IN"/>
          </w:rPr>
          <w:t> created:</w:t>
        </w:r>
      </w:ins>
    </w:p>
    <w:p>
      <w:pPr>
        <w:pStyle w:val="Normal"/>
        <w:shd w:val="clear" w:color="auto" w:fill="1E1E1E"/>
        <w:spacing w:lineRule="atLeast" w:line="285" w:before="0" w:after="0"/>
        <w:rPr>
          <w:rFonts w:ascii="Consolas" w:hAnsi="Consolas" w:eastAsia="Times New Roman" w:cs="Times New Roman"/>
          <w:color w:val="D4D4D4"/>
          <w:sz w:val="21"/>
          <w:szCs w:val="21"/>
          <w:lang w:eastAsia="en-IN"/>
          <w:ins w:id="112" w:author="pradip kachhadiya" w:date="0-00-00T00:00:00Z"/>
        </w:rPr>
      </w:pPr>
      <w:ins w:id="108" w:author="pradip kachhadiya" w:date="0-00-00T00:00:00Z">
        <w:r>
          <w:rPr>
            <w:rFonts w:eastAsia="Times New Roman" w:cs="Times New Roman" w:ascii="Consolas" w:hAnsi="Consolas"/>
            <w:color w:val="D4D4D4"/>
            <w:sz w:val="21"/>
            <w:szCs w:val="21"/>
            <w:lang w:eastAsia="en-IN"/>
          </w:rPr>
          <w:t>        </w:t>
        </w:r>
      </w:ins>
      <w:ins w:id="109" w:author="pradip kachhadiya" w:date="0-00-00T00:00:00Z">
        <w:r>
          <w:rPr>
            <w:rFonts w:eastAsia="Times New Roman" w:cs="Times New Roman" w:ascii="Consolas" w:hAnsi="Consolas"/>
            <w:color w:val="D4D4D4"/>
            <w:sz w:val="21"/>
            <w:szCs w:val="21"/>
            <w:lang w:eastAsia="en-IN"/>
          </w:rPr>
          <w:t>Profile.objects.create(</w:t>
        </w:r>
      </w:ins>
      <w:ins w:id="110" w:author="pradip kachhadiya" w:date="0-00-00T00:00:00Z">
        <w:r>
          <w:rPr>
            <w:rFonts w:eastAsia="Times New Roman" w:cs="Times New Roman" w:ascii="Consolas" w:hAnsi="Consolas"/>
            <w:color w:val="9CDCFE"/>
            <w:sz w:val="21"/>
            <w:szCs w:val="21"/>
            <w:lang w:eastAsia="en-IN"/>
          </w:rPr>
          <w:t>user</w:t>
        </w:r>
      </w:ins>
      <w:ins w:id="111" w:author="pradip kachhadiya" w:date="0-00-00T00:00:00Z">
        <w:r>
          <w:rPr>
            <w:rFonts w:eastAsia="Times New Roman" w:cs="Times New Roman" w:ascii="Consolas" w:hAnsi="Consolas"/>
            <w:color w:val="D4D4D4"/>
            <w:sz w:val="21"/>
            <w:szCs w:val="21"/>
            <w:lang w:eastAsia="en-IN"/>
          </w:rPr>
          <w:t>=instance)</w:t>
        </w:r>
      </w:ins>
    </w:p>
    <w:p>
      <w:pPr>
        <w:pStyle w:val="NoSpacing"/>
        <w:rPr>
          <w:b/>
          <w:b/>
          <w:bCs/>
          <w:sz w:val="32"/>
          <w:szCs w:val="32"/>
          <w:lang w:eastAsia="en-IN"/>
          <w:ins w:id="114" w:author="pradip kachhadiya" w:date="0-00-00T00:00:00Z"/>
        </w:rPr>
      </w:pPr>
      <w:ins w:id="113" w:author="pradip kachhadiya" w:date="0-00-00T00:00:00Z">
        <w:r>
          <w:rPr>
            <w:b/>
            <w:bCs/>
            <w:sz w:val="32"/>
            <w:szCs w:val="32"/>
            <w:lang w:eastAsia="en-IN"/>
          </w:rPr>
          <w:t xml:space="preserve"> </w:t>
        </w:r>
      </w:ins>
    </w:p>
    <w:p>
      <w:pPr>
        <w:pStyle w:val="NoSpacing"/>
        <w:numPr>
          <w:ilvl w:val="0"/>
          <w:numId w:val="33"/>
        </w:numPr>
        <w:rPr>
          <w:b/>
          <w:b/>
          <w:bCs/>
          <w:sz w:val="32"/>
          <w:szCs w:val="32"/>
          <w:lang w:eastAsia="en-IN"/>
          <w:ins w:id="116" w:author="pradip kachhadiya" w:date="0-00-00T00:00:00Z"/>
        </w:rPr>
      </w:pPr>
      <w:ins w:id="115" w:author="pradip kachhadiya" w:date="0-00-00T00:00:00Z">
        <w:r>
          <w:rPr>
            <w:b/>
            <w:bCs/>
            <w:sz w:val="32"/>
            <w:szCs w:val="32"/>
            <w:lang w:eastAsia="en-IN"/>
          </w:rPr>
          <w:t>And then mysignal user ni signal ne receive karshe</w:t>
        </w:r>
      </w:ins>
    </w:p>
    <w:p>
      <w:pPr>
        <w:pStyle w:val="NoSpacing"/>
        <w:numPr>
          <w:ilvl w:val="0"/>
          <w:numId w:val="34"/>
        </w:numPr>
        <w:rPr>
          <w:b/>
          <w:b/>
          <w:bCs/>
          <w:sz w:val="32"/>
          <w:szCs w:val="32"/>
          <w:lang w:eastAsia="en-IN"/>
          <w:ins w:id="118" w:author="pradip kachhadiya" w:date="0-00-00T00:00:00Z"/>
        </w:rPr>
      </w:pPr>
      <w:ins w:id="117" w:author="pradip kachhadiya" w:date="0-00-00T00:00:00Z">
        <w:r>
          <w:rPr>
            <w:b/>
            <w:bCs/>
            <w:sz w:val="32"/>
            <w:szCs w:val="32"/>
            <w:lang w:eastAsia="en-IN"/>
          </w:rPr>
          <w:t>@receiver(post_save,sender=user):</w:t>
        </w:r>
      </w:ins>
    </w:p>
    <w:p>
      <w:pPr>
        <w:pStyle w:val="NoSpacing"/>
        <w:numPr>
          <w:ilvl w:val="1"/>
          <w:numId w:val="34"/>
        </w:numPr>
        <w:rPr>
          <w:b/>
          <w:b/>
          <w:bCs/>
          <w:sz w:val="32"/>
          <w:szCs w:val="32"/>
          <w:lang w:eastAsia="en-IN"/>
          <w:ins w:id="120" w:author="pradip kachhadiya" w:date="0-00-00T00:00:00Z"/>
        </w:rPr>
      </w:pPr>
      <w:ins w:id="119" w:author="pradip kachhadiya" w:date="0-00-00T00:00:00Z">
        <w:r>
          <w:rPr>
            <w:b/>
            <w:bCs/>
            <w:sz w:val="32"/>
            <w:szCs w:val="32"/>
            <w:lang w:eastAsia="en-IN"/>
          </w:rPr>
          <w:t>Post_save : Te sender ni detail ne save karshe.</w:t>
        </w:r>
      </w:ins>
    </w:p>
    <w:p>
      <w:pPr>
        <w:pStyle w:val="NoSpacing"/>
        <w:numPr>
          <w:ilvl w:val="1"/>
          <w:numId w:val="34"/>
        </w:numPr>
        <w:rPr>
          <w:b/>
          <w:b/>
          <w:bCs/>
          <w:sz w:val="32"/>
          <w:szCs w:val="32"/>
          <w:lang w:eastAsia="en-IN"/>
          <w:ins w:id="122" w:author="pradip kachhadiya" w:date="0-00-00T00:00:00Z"/>
        </w:rPr>
      </w:pPr>
      <w:ins w:id="121" w:author="pradip kachhadiya" w:date="0-00-00T00:00:00Z">
        <w:r>
          <w:rPr>
            <w:b/>
            <w:bCs/>
            <w:sz w:val="32"/>
            <w:szCs w:val="32"/>
            <w:lang w:eastAsia="en-IN"/>
          </w:rPr>
          <w:t>Sender  : Te  user table ne catch karshe(singnal sender).</w:t>
        </w:r>
      </w:ins>
    </w:p>
    <w:p>
      <w:pPr>
        <w:pStyle w:val="NoSpacing"/>
        <w:numPr>
          <w:ilvl w:val="0"/>
          <w:numId w:val="34"/>
        </w:numPr>
        <w:rPr>
          <w:b/>
          <w:b/>
          <w:bCs/>
          <w:sz w:val="32"/>
          <w:szCs w:val="32"/>
          <w:lang w:eastAsia="en-IN"/>
          <w:ins w:id="124" w:author="pradip kachhadiya" w:date="0-00-00T00:00:00Z"/>
        </w:rPr>
      </w:pPr>
      <w:ins w:id="123" w:author="pradip kachhadiya" w:date="0-00-00T00:00:00Z">
        <w:r>
          <w:rPr>
            <w:b/>
            <w:bCs/>
            <w:sz w:val="32"/>
            <w:szCs w:val="32"/>
            <w:lang w:eastAsia="en-IN"/>
          </w:rPr>
          <w:t>Instance : Tema newly created user no object aavshe.(all user detail).</w:t>
        </w:r>
      </w:ins>
    </w:p>
    <w:p>
      <w:pPr>
        <w:pStyle w:val="NoSpacing"/>
        <w:numPr>
          <w:ilvl w:val="0"/>
          <w:numId w:val="34"/>
        </w:numPr>
        <w:rPr>
          <w:b/>
          <w:b/>
          <w:bCs/>
          <w:sz w:val="32"/>
          <w:szCs w:val="32"/>
          <w:lang w:eastAsia="en-IN"/>
          <w:ins w:id="126" w:author="pradip kachhadiya" w:date="0-00-00T00:00:00Z"/>
        </w:rPr>
      </w:pPr>
      <w:ins w:id="125" w:author="pradip kachhadiya" w:date="0-00-00T00:00:00Z">
        <w:r>
          <w:rPr>
            <w:b/>
            <w:bCs/>
            <w:sz w:val="32"/>
            <w:szCs w:val="32"/>
            <w:lang w:eastAsia="en-IN"/>
          </w:rPr>
          <w:t>Created : Te jyare new user hashe to true raheshe otherwise update hashe to false raheshe.</w:t>
        </w:r>
      </w:ins>
    </w:p>
    <w:p>
      <w:pPr>
        <w:pStyle w:val="ListParagraph"/>
        <w:numPr>
          <w:ilvl w:val="0"/>
          <w:numId w:val="34"/>
        </w:numPr>
        <w:shd w:val="clear" w:color="auto" w:fill="1E1E1E"/>
        <w:spacing w:lineRule="atLeast" w:line="285" w:before="0" w:after="0"/>
        <w:contextualSpacing/>
        <w:rPr>
          <w:rFonts w:ascii="Consolas" w:hAnsi="Consolas" w:eastAsia="Times New Roman" w:cs="Times New Roman"/>
          <w:color w:val="D4D4D4"/>
          <w:sz w:val="21"/>
          <w:szCs w:val="21"/>
          <w:lang w:eastAsia="en-IN"/>
          <w:ins w:id="129" w:author="pradip kachhadiya" w:date="0-00-00T00:00:00Z"/>
        </w:rPr>
      </w:pPr>
      <w:ins w:id="127" w:author="pradip kachhadiya" w:date="0-00-00T00:00:00Z">
        <w:r>
          <w:rPr>
            <w:rFonts w:eastAsia="Times New Roman" w:cs="Times New Roman" w:ascii="Consolas" w:hAnsi="Consolas"/>
            <w:color w:val="C586C0"/>
            <w:sz w:val="21"/>
            <w:szCs w:val="21"/>
            <w:lang w:eastAsia="en-IN"/>
          </w:rPr>
          <w:t>if</w:t>
        </w:r>
      </w:ins>
      <w:ins w:id="128" w:author="pradip kachhadiya" w:date="0-00-00T00:00:00Z">
        <w:r>
          <w:rPr>
            <w:rFonts w:eastAsia="Times New Roman" w:cs="Times New Roman" w:ascii="Consolas" w:hAnsi="Consolas"/>
            <w:color w:val="D4D4D4"/>
            <w:sz w:val="21"/>
            <w:szCs w:val="21"/>
            <w:lang w:eastAsia="en-IN"/>
          </w:rPr>
          <w:t> created:</w:t>
        </w:r>
      </w:ins>
    </w:p>
    <w:p>
      <w:pPr>
        <w:pStyle w:val="ListParagraph"/>
        <w:numPr>
          <w:ilvl w:val="0"/>
          <w:numId w:val="34"/>
        </w:numPr>
        <w:shd w:val="clear" w:color="auto" w:fill="1E1E1E"/>
        <w:spacing w:lineRule="atLeast" w:line="285" w:before="0" w:after="0"/>
        <w:contextualSpacing/>
        <w:rPr>
          <w:rFonts w:ascii="Consolas" w:hAnsi="Consolas" w:eastAsia="Times New Roman" w:cs="Times New Roman"/>
          <w:color w:val="D4D4D4"/>
          <w:sz w:val="21"/>
          <w:szCs w:val="21"/>
          <w:lang w:eastAsia="en-IN"/>
          <w:ins w:id="134" w:author="pradip kachhadiya" w:date="0-00-00T00:00:00Z"/>
        </w:rPr>
      </w:pPr>
      <w:ins w:id="130" w:author="pradip kachhadiya" w:date="0-00-00T00:00:00Z">
        <w:r>
          <w:rPr>
            <w:rFonts w:eastAsia="Times New Roman" w:cs="Times New Roman" w:ascii="Consolas" w:hAnsi="Consolas"/>
            <w:color w:val="D4D4D4"/>
            <w:sz w:val="21"/>
            <w:szCs w:val="21"/>
            <w:lang w:eastAsia="en-IN"/>
          </w:rPr>
          <w:t>        </w:t>
        </w:r>
      </w:ins>
      <w:ins w:id="131" w:author="pradip kachhadiya" w:date="0-00-00T00:00:00Z">
        <w:r>
          <w:rPr>
            <w:rFonts w:eastAsia="Times New Roman" w:cs="Times New Roman" w:ascii="Consolas" w:hAnsi="Consolas"/>
            <w:color w:val="D4D4D4"/>
            <w:sz w:val="21"/>
            <w:szCs w:val="21"/>
            <w:lang w:eastAsia="en-IN"/>
          </w:rPr>
          <w:t>Profile.objects.create(</w:t>
        </w:r>
      </w:ins>
      <w:ins w:id="132" w:author="pradip kachhadiya" w:date="0-00-00T00:00:00Z">
        <w:r>
          <w:rPr>
            <w:rFonts w:eastAsia="Times New Roman" w:cs="Times New Roman" w:ascii="Consolas" w:hAnsi="Consolas"/>
            <w:color w:val="9CDCFE"/>
            <w:sz w:val="21"/>
            <w:szCs w:val="21"/>
            <w:lang w:eastAsia="en-IN"/>
          </w:rPr>
          <w:t>user</w:t>
        </w:r>
      </w:ins>
      <w:ins w:id="133" w:author="pradip kachhadiya" w:date="0-00-00T00:00:00Z">
        <w:r>
          <w:rPr>
            <w:rFonts w:eastAsia="Times New Roman" w:cs="Times New Roman" w:ascii="Consolas" w:hAnsi="Consolas"/>
            <w:color w:val="D4D4D4"/>
            <w:sz w:val="21"/>
            <w:szCs w:val="21"/>
            <w:lang w:eastAsia="en-IN"/>
          </w:rPr>
          <w:t>=instance)</w:t>
        </w:r>
      </w:ins>
    </w:p>
    <w:p>
      <w:pPr>
        <w:pStyle w:val="NoSpacing"/>
        <w:numPr>
          <w:ilvl w:val="0"/>
          <w:numId w:val="34"/>
        </w:numPr>
        <w:rPr>
          <w:b/>
          <w:b/>
          <w:bCs/>
          <w:sz w:val="32"/>
          <w:szCs w:val="32"/>
          <w:lang w:eastAsia="en-IN"/>
          <w:ins w:id="136" w:author="pradip kachhadiya" w:date="0-00-00T00:00:00Z"/>
        </w:rPr>
      </w:pPr>
      <w:ins w:id="135" w:author="pradip kachhadiya" w:date="0-00-00T00:00:00Z">
        <w:r>
          <w:rPr>
            <w:b/>
            <w:bCs/>
            <w:sz w:val="32"/>
            <w:szCs w:val="32"/>
            <w:lang w:eastAsia="en-IN"/>
          </w:rPr>
          <w:t>Jo newly created hashe to teni profile banshee.</w:t>
        </w:r>
      </w:ins>
    </w:p>
    <w:p>
      <w:pPr>
        <w:pStyle w:val="Normal"/>
        <w:tabs>
          <w:tab w:val="clear" w:pos="720"/>
          <w:tab w:val="left" w:pos="1629" w:leader="none"/>
          <w:tab w:val="center" w:pos="3795" w:leader="none"/>
          <w:tab w:val="right" w:pos="7590" w:leader="none"/>
        </w:tabs>
        <w:spacing w:lineRule="auto" w:line="360"/>
        <w:rPr>
          <w:b/>
          <w:b/>
          <w:bCs/>
          <w:color w:val="FF0000"/>
          <w:sz w:val="40"/>
          <w:szCs w:val="40"/>
          <w:lang w:val="en-US"/>
        </w:rPr>
      </w:pPr>
      <w:r>
        <w:rPr>
          <w:b/>
          <w:bCs/>
          <w:color w:val="FF0000"/>
          <w:sz w:val="40"/>
          <w:szCs w:val="40"/>
          <w:lang w:val="en-US"/>
        </w:rPr>
        <w:t>===========================================</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highlight w:val="darkGray"/>
          <w:lang w:val="en-US"/>
        </w:rPr>
        <w:t>Pre_delete and post_delete</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(pre_delete,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at_beginning_delete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Delete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pre_delete.connect(at_beginning_delete,sender=User)</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(post_delete,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at_ending_delete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Post Delete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post_delete.connect(at_ending_delete,sender=User)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Pre_init and post_init</w:t>
      </w:r>
    </w:p>
    <w:p>
      <w:pPr>
        <w:pStyle w:val="Normal"/>
        <w:tabs>
          <w:tab w:val="clear" w:pos="720"/>
          <w:tab w:val="left" w:pos="1629" w:leader="none"/>
          <w:tab w:val="center" w:pos="3795" w:leader="none"/>
          <w:tab w:val="right" w:pos="7590" w:leader="none"/>
        </w:tabs>
        <w:spacing w:lineRule="auto" w:line="360"/>
        <w:rPr>
          <w:b/>
          <w:b/>
          <w:bCs/>
          <w:color w:val="000000" w:themeColor="text1"/>
          <w:sz w:val="18"/>
          <w:szCs w:val="18"/>
          <w:lang w:val="en-US"/>
        </w:rPr>
      </w:pPr>
      <w:r>
        <w:rPr>
          <w:b/>
          <w:bCs/>
          <w:color w:val="000000" w:themeColor="text1"/>
          <w:sz w:val="18"/>
          <w:szCs w:val="18"/>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(pre_init,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at_beginning_init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Inits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pre_init.connect(at_beginning_init,sender=User)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(post_init,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at_ending_init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Post Inits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post_init.connect(at_ending_init,sender=User)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Pre_request and finish_request</w:t>
      </w:r>
    </w:p>
    <w:p>
      <w:pPr>
        <w:pStyle w:val="Normal"/>
        <w:tabs>
          <w:tab w:val="clear" w:pos="720"/>
          <w:tab w:val="left" w:pos="1629" w:leader="none"/>
          <w:tab w:val="center" w:pos="3795" w:leader="none"/>
          <w:tab w:val="right" w:pos="7590" w:leader="none"/>
        </w:tabs>
        <w:spacing w:lineRule="auto" w:line="360"/>
        <w:rPr>
          <w:b/>
          <w:b/>
          <w:bCs/>
          <w:color w:val="000000" w:themeColor="text1"/>
          <w:sz w:val="16"/>
          <w:szCs w:val="16"/>
          <w:lang w:val="en-US"/>
        </w:rPr>
      </w:pPr>
      <w:r>
        <w:rPr>
          <w:b/>
          <w:bCs/>
          <w:color w:val="000000" w:themeColor="text1"/>
          <w:sz w:val="16"/>
          <w:szCs w:val="1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(request_started)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at_beginning_request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environ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Pre Request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(environ)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request_started.connect(at_beginning_request,sender=User)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(request_finished)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at_ending_request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Request Finishing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request_finished.connect(at_ending_request,sender=User)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Request Exception</w:t>
      </w:r>
    </w:p>
    <w:p>
      <w:pPr>
        <w:pStyle w:val="Normal"/>
        <w:tabs>
          <w:tab w:val="clear" w:pos="720"/>
          <w:tab w:val="left" w:pos="1629" w:leader="none"/>
          <w:tab w:val="center" w:pos="3795" w:leader="none"/>
          <w:tab w:val="right" w:pos="7590" w:leader="none"/>
        </w:tabs>
        <w:spacing w:lineRule="auto" w:line="360"/>
        <w:rPr>
          <w:b/>
          <w:b/>
          <w:bCs/>
          <w:color w:val="FF0000"/>
          <w:sz w:val="16"/>
          <w:szCs w:val="16"/>
          <w:lang w:val="en-US"/>
        </w:rPr>
      </w:pPr>
      <w:r>
        <w:rPr>
          <w:b/>
          <w:bCs/>
          <w:color w:val="FF0000"/>
          <w:sz w:val="16"/>
          <w:szCs w:val="16"/>
          <w:lang w:val="en-US"/>
        </w:rPr>
        <w:t>When exception occurred in 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(got_request_exception)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at_request_exception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 At Request Exception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w:t>
      </w:r>
      <w:r>
        <w:rPr>
          <w:rFonts w:eastAsia="Times New Roman" w:cs="Times New Roman" w:ascii="Consolas" w:hAnsi="Consolas"/>
          <w:color w:val="CE9178"/>
          <w:sz w:val="21"/>
          <w:szCs w:val="21"/>
          <w:lang w:eastAsia="en-IN"/>
        </w:rPr>
        <w:t>"kwargs:  </w:t>
      </w:r>
      <w:r>
        <w:rPr>
          <w:rFonts w:eastAsia="Times New Roman" w:cs="Times New Roman" w:ascii="Consolas" w:hAnsi="Consolas"/>
          <w:color w:val="569CD6"/>
          <w:sz w:val="21"/>
          <w:szCs w:val="21"/>
          <w:lang w:eastAsia="en-IN"/>
        </w:rPr>
        <w:t>{</w:t>
      </w:r>
      <w:r>
        <w:rPr>
          <w:rFonts w:eastAsia="Times New Roman" w:cs="Times New Roman" w:ascii="Consolas" w:hAnsi="Consolas"/>
          <w:color w:val="D4D4D4"/>
          <w:sz w:val="21"/>
          <w:szCs w:val="21"/>
          <w:lang w:eastAsia="en-IN"/>
        </w:rPr>
        <w:t>kwargs</w:t>
      </w:r>
      <w:r>
        <w:rPr>
          <w:rFonts w:eastAsia="Times New Roman" w:cs="Times New Roman" w:ascii="Consolas" w:hAnsi="Consolas"/>
          <w:color w:val="569CD6"/>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got_request_exception.connect(at_request_exception,sender=User)</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 xml:space="preserve">Track Client IP </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Use in login signal….Views  ma use kari shakay</w:t>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Ip = request.META.get(‘REMOTE_ADDR’)</w:t>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request.session[‘ip’] = ip</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Total Visiter(IP Address Treacker)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get_client_ip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x_forwarded_for = request.META.get(</w:t>
      </w:r>
      <w:r>
        <w:rPr>
          <w:rFonts w:eastAsia="Times New Roman" w:cs="Times New Roman" w:ascii="Consolas" w:hAnsi="Consolas"/>
          <w:color w:val="CE9178"/>
          <w:sz w:val="21"/>
          <w:szCs w:val="21"/>
          <w:lang w:eastAsia="en-IN"/>
        </w:rPr>
        <w:t>'HTTP_X_FORWARDED_FOR'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x_forwarded_for: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x_forwarded_for.split(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].strip()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elif</w:t>
      </w:r>
      <w:r>
        <w:rPr>
          <w:rFonts w:eastAsia="Times New Roman" w:cs="Times New Roman" w:ascii="Consolas" w:hAnsi="Consolas"/>
          <w:color w:val="D4D4D4"/>
          <w:sz w:val="21"/>
          <w:szCs w:val="21"/>
          <w:lang w:eastAsia="en-IN"/>
        </w:rPr>
        <w:t> request.META.get(</w:t>
      </w:r>
      <w:r>
        <w:rPr>
          <w:rFonts w:eastAsia="Times New Roman" w:cs="Times New Roman" w:ascii="Consolas" w:hAnsi="Consolas"/>
          <w:color w:val="CE9178"/>
          <w:sz w:val="21"/>
          <w:szCs w:val="21"/>
          <w:lang w:eastAsia="en-IN"/>
        </w:rPr>
        <w:t>'HTTP_X_REAL_IP'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request.META.get(</w:t>
      </w:r>
      <w:r>
        <w:rPr>
          <w:rFonts w:eastAsia="Times New Roman" w:cs="Times New Roman" w:ascii="Consolas" w:hAnsi="Consolas"/>
          <w:color w:val="CE9178"/>
          <w:sz w:val="21"/>
          <w:szCs w:val="21"/>
          <w:lang w:eastAsia="en-IN"/>
        </w:rPr>
        <w:t>'HTTP_X_REAL_IP'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request.META.get(</w:t>
      </w:r>
      <w:r>
        <w:rPr>
          <w:rFonts w:eastAsia="Times New Roman" w:cs="Times New Roman" w:ascii="Consolas" w:hAnsi="Consolas"/>
          <w:color w:val="CE9178"/>
          <w:sz w:val="21"/>
          <w:szCs w:val="21"/>
          <w:lang w:eastAsia="en-IN"/>
        </w:rPr>
        <w:t>'REMOTE_ADDR'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ip = get_client_ip(request)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v_c = Visiter_ip.objects.all()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v_count = v_c.count()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v_ip = Visiter_ip.objects.values_list(</w:t>
      </w:r>
      <w:r>
        <w:rPr>
          <w:rFonts w:eastAsia="Times New Roman" w:cs="Times New Roman" w:ascii="Consolas" w:hAnsi="Consolas"/>
          <w:color w:val="CE9178"/>
          <w:sz w:val="21"/>
          <w:szCs w:val="21"/>
          <w:lang w:eastAsia="en-IN"/>
        </w:rPr>
        <w:t>"visit_ip"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flat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ip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v_ip: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pass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v_save = Visiter_ip.objects.create(</w:t>
      </w:r>
      <w:r>
        <w:rPr>
          <w:rFonts w:eastAsia="Times New Roman" w:cs="Times New Roman" w:ascii="Consolas" w:hAnsi="Consolas"/>
          <w:color w:val="9CDCFE"/>
          <w:sz w:val="21"/>
          <w:szCs w:val="21"/>
          <w:lang w:eastAsia="en-IN"/>
        </w:rPr>
        <w:t>visit_ip</w:t>
      </w:r>
      <w:r>
        <w:rPr>
          <w:rFonts w:eastAsia="Times New Roman" w:cs="Times New Roman" w:ascii="Consolas" w:hAnsi="Consolas"/>
          <w:color w:val="D4D4D4"/>
          <w:sz w:val="21"/>
          <w:szCs w:val="21"/>
          <w:lang w:eastAsia="en-IN"/>
        </w:rPr>
        <w:t>=ip)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v_save.save()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login count using cache and signal</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signal.py: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user_logged_in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django.core.cache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cache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(user_logged_in,</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login_success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ct = cache.get(</w:t>
      </w:r>
      <w:r>
        <w:rPr>
          <w:rFonts w:eastAsia="Times New Roman" w:cs="Times New Roman" w:ascii="Consolas" w:hAnsi="Consolas"/>
          <w:color w:val="CE9178"/>
          <w:sz w:val="21"/>
          <w:szCs w:val="21"/>
          <w:lang w:eastAsia="en-IN"/>
        </w:rPr>
        <w:t>'count'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version</w:t>
      </w:r>
      <w:r>
        <w:rPr>
          <w:rFonts w:eastAsia="Times New Roman" w:cs="Times New Roman" w:ascii="Consolas" w:hAnsi="Consolas"/>
          <w:color w:val="D4D4D4"/>
          <w:sz w:val="21"/>
          <w:szCs w:val="21"/>
          <w:lang w:eastAsia="en-IN"/>
        </w:rPr>
        <w:t>=user.pk)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newcount = ct+</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cache.set(</w:t>
      </w:r>
      <w:r>
        <w:rPr>
          <w:rFonts w:eastAsia="Times New Roman" w:cs="Times New Roman" w:ascii="Consolas" w:hAnsi="Consolas"/>
          <w:color w:val="CE9178"/>
          <w:sz w:val="21"/>
          <w:szCs w:val="21"/>
          <w:lang w:eastAsia="en-IN"/>
        </w:rPr>
        <w:t>'count'</w:t>
      </w:r>
      <w:r>
        <w:rPr>
          <w:rFonts w:eastAsia="Times New Roman" w:cs="Times New Roman" w:ascii="Consolas" w:hAnsi="Consolas"/>
          <w:color w:val="D4D4D4"/>
          <w:sz w:val="21"/>
          <w:szCs w:val="21"/>
          <w:lang w:eastAsia="en-IN"/>
        </w:rPr>
        <w:t>,newcount,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24</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version</w:t>
      </w:r>
      <w:r>
        <w:rPr>
          <w:rFonts w:eastAsia="Times New Roman" w:cs="Times New Roman" w:ascii="Consolas" w:hAnsi="Consolas"/>
          <w:color w:val="D4D4D4"/>
          <w:sz w:val="21"/>
          <w:szCs w:val="21"/>
          <w:lang w:eastAsia="en-IN"/>
        </w:rPr>
        <w:t>=user.pk)</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r>
    </w:p>
    <w:p>
      <w:pPr>
        <w:pStyle w:val="Normal"/>
        <w:tabs>
          <w:tab w:val="clear" w:pos="720"/>
          <w:tab w:val="left" w:pos="1629" w:leader="none"/>
          <w:tab w:val="center" w:pos="3795" w:leader="none"/>
          <w:tab w:val="right" w:pos="7590" w:leader="none"/>
        </w:tabs>
        <w:spacing w:lineRule="auto" w:line="360"/>
        <w:rPr>
          <w:b/>
          <w:b/>
          <w:bCs/>
          <w:color w:val="FF0000"/>
          <w:sz w:val="20"/>
          <w:szCs w:val="20"/>
          <w:lang w:val="en-US"/>
        </w:rPr>
      </w:pPr>
      <w:r>
        <w:rPr>
          <w:b/>
          <w:bCs/>
          <w:color w:val="000000" w:themeColor="text1"/>
          <w:sz w:val="36"/>
          <w:szCs w:val="36"/>
          <w:u w:val="single"/>
          <w:lang w:val="en-US"/>
        </w:rPr>
        <w:t>views.py:</w:t>
      </w:r>
      <w:r>
        <w:rPr>
          <w:b/>
          <w:bCs/>
          <w:color w:val="000000" w:themeColor="text1"/>
          <w:sz w:val="36"/>
          <w:szCs w:val="36"/>
          <w:lang w:val="en-US"/>
        </w:rPr>
        <w:t xml:space="preserve">   </w:t>
      </w:r>
      <w:r>
        <w:rPr>
          <w:b/>
          <w:bCs/>
          <w:color w:val="FF0000"/>
          <w:sz w:val="20"/>
          <w:szCs w:val="20"/>
          <w:lang w:val="en-US"/>
        </w:rPr>
        <w:t>Follow blog project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dashboard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req.user.is_authenticated: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 = Post.objects.all()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req.user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full_name = user.get_full_name()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gps = user.groups.all()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ct = cache.get(</w:t>
      </w:r>
      <w:r>
        <w:rPr>
          <w:rFonts w:eastAsia="Times New Roman" w:cs="Times New Roman" w:ascii="Consolas" w:hAnsi="Consolas"/>
          <w:color w:val="CE9178"/>
          <w:sz w:val="21"/>
          <w:szCs w:val="21"/>
          <w:highlight w:val="red"/>
          <w:lang w:eastAsia="en-IN"/>
        </w:rPr>
        <w:t>'count'</w:t>
      </w:r>
      <w:r>
        <w:rPr>
          <w:rFonts w:eastAsia="Times New Roman" w:cs="Times New Roman" w:ascii="Consolas" w:hAnsi="Consolas"/>
          <w:color w:val="D4D4D4"/>
          <w:sz w:val="21"/>
          <w:szCs w:val="21"/>
          <w:highlight w:val="red"/>
          <w:lang w:eastAsia="en-IN"/>
        </w:rPr>
        <w:t>,</w:t>
      </w:r>
      <w:r>
        <w:rPr>
          <w:rFonts w:eastAsia="Times New Roman" w:cs="Times New Roman" w:ascii="Consolas" w:hAnsi="Consolas"/>
          <w:color w:val="9CDCFE"/>
          <w:sz w:val="21"/>
          <w:szCs w:val="21"/>
          <w:highlight w:val="red"/>
          <w:lang w:eastAsia="en-IN"/>
        </w:rPr>
        <w:t>version</w:t>
      </w:r>
      <w:r>
        <w:rPr>
          <w:rFonts w:eastAsia="Times New Roman" w:cs="Times New Roman" w:ascii="Consolas" w:hAnsi="Consolas"/>
          <w:color w:val="D4D4D4"/>
          <w:sz w:val="21"/>
          <w:szCs w:val="21"/>
          <w:highlight w:val="red"/>
          <w:lang w:eastAsia="en-IN"/>
        </w:rPr>
        <w:t>=user.pk)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"dashboard.html"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:post,</w:t>
      </w:r>
      <w:r>
        <w:rPr>
          <w:rFonts w:eastAsia="Times New Roman" w:cs="Times New Roman" w:ascii="Consolas" w:hAnsi="Consolas"/>
          <w:color w:val="CE9178"/>
          <w:sz w:val="21"/>
          <w:szCs w:val="21"/>
          <w:lang w:eastAsia="en-IN"/>
        </w:rPr>
        <w:t>"fnm"</w:t>
      </w:r>
      <w:r>
        <w:rPr>
          <w:rFonts w:eastAsia="Times New Roman" w:cs="Times New Roman" w:ascii="Consolas" w:hAnsi="Consolas"/>
          <w:color w:val="D4D4D4"/>
          <w:sz w:val="21"/>
          <w:szCs w:val="21"/>
          <w:lang w:eastAsia="en-IN"/>
        </w:rPr>
        <w:t>:full_name,</w:t>
      </w:r>
      <w:r>
        <w:rPr>
          <w:rFonts w:eastAsia="Times New Roman" w:cs="Times New Roman" w:ascii="Consolas" w:hAnsi="Consolas"/>
          <w:color w:val="CE9178"/>
          <w:sz w:val="21"/>
          <w:szCs w:val="21"/>
          <w:lang w:eastAsia="en-IN"/>
        </w:rPr>
        <w:t>"gps"</w:t>
      </w:r>
      <w:r>
        <w:rPr>
          <w:rFonts w:eastAsia="Times New Roman" w:cs="Times New Roman" w:ascii="Consolas" w:hAnsi="Consolas"/>
          <w:color w:val="D4D4D4"/>
          <w:sz w:val="21"/>
          <w:szCs w:val="21"/>
          <w:lang w:eastAsia="en-IN"/>
        </w:rPr>
        <w:t>:gps,</w:t>
      </w:r>
      <w:r>
        <w:rPr>
          <w:rFonts w:eastAsia="Times New Roman" w:cs="Times New Roman" w:ascii="Consolas" w:hAnsi="Consolas"/>
          <w:color w:val="CE9178"/>
          <w:sz w:val="21"/>
          <w:szCs w:val="21"/>
          <w:lang w:eastAsia="en-IN"/>
        </w:rPr>
        <w:t>"ct"</w:t>
      </w:r>
      <w:r>
        <w:rPr>
          <w:rFonts w:eastAsia="Times New Roman" w:cs="Times New Roman" w:ascii="Consolas" w:hAnsi="Consolas"/>
          <w:color w:val="D4D4D4"/>
          <w:sz w:val="21"/>
          <w:szCs w:val="21"/>
          <w:lang w:eastAsia="en-IN"/>
        </w:rPr>
        <w:t>:ct})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HttpResponseRedirect(</w:t>
      </w:r>
      <w:r>
        <w:rPr>
          <w:rFonts w:eastAsia="Times New Roman" w:cs="Times New Roman" w:ascii="Consolas" w:hAnsi="Consolas"/>
          <w:color w:val="CE9178"/>
          <w:sz w:val="21"/>
          <w:szCs w:val="21"/>
          <w:lang w:eastAsia="en-IN"/>
        </w:rPr>
        <w:t>"/blog/user_login"</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FF0000"/>
          <w:sz w:val="36"/>
          <w:szCs w:val="36"/>
          <w:lang w:val="en-US"/>
        </w:rPr>
      </w:pPr>
      <w:r>
        <w:rPr>
          <w:b/>
          <w:bCs/>
          <w:color w:val="FF0000"/>
          <w:sz w:val="36"/>
          <w:szCs w:val="36"/>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36"/>
          <w:szCs w:val="36"/>
          <w:u w:val="single"/>
          <w:lang w:val="en-US"/>
        </w:rPr>
      </w:pPr>
      <w:r>
        <w:rPr>
          <w:b/>
          <w:bCs/>
          <w:color w:val="000000" w:themeColor="text1"/>
          <w:sz w:val="36"/>
          <w:szCs w:val="36"/>
          <w:u w:val="single"/>
          <w:lang w:val="en-US"/>
        </w:rPr>
        <w:t>dashboard.html: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"btn btn-danger border mt-3"</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 Time :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"badge badge-dark bg-dark"</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36"/>
          <w:szCs w:val="36"/>
          <w:u w:val="single"/>
          <w:lang w:val="en-US"/>
        </w:rPr>
      </w:pPr>
      <w:r>
        <w:rPr>
          <w:b/>
          <w:bCs/>
          <w:color w:val="000000" w:themeColor="text1"/>
          <w:sz w:val="36"/>
          <w:szCs w:val="36"/>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Custom signal</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Signal.py: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notification = Signal(</w:t>
      </w:r>
      <w:r>
        <w:rPr>
          <w:rFonts w:eastAsia="Times New Roman" w:cs="Times New Roman" w:ascii="Consolas" w:hAnsi="Consolas"/>
          <w:color w:val="9CDCFE"/>
          <w:sz w:val="21"/>
          <w:szCs w:val="21"/>
          <w:lang w:eastAsia="en-IN"/>
        </w:rPr>
        <w:t>providing_args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(notification)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show_notification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(sender)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"notification"</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view.py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 home(request):        signals.notification.send(</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=request,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"kachhadiya"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return Httpresponse(“Hello Word”)</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Middleware in django</w:t>
      </w:r>
    </w:p>
    <w:p>
      <w:pPr>
        <w:pStyle w:val="ListParagraph"/>
        <w:numPr>
          <w:ilvl w:val="0"/>
          <w:numId w:val="12"/>
        </w:numPr>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highlight w:val="lightGray"/>
          <w:lang w:val="en-US"/>
        </w:rPr>
        <w:t xml:space="preserve">Function base </w:t>
      </w:r>
      <w:r>
        <w:rPr>
          <w:b/>
          <w:bCs/>
          <w:color w:val="000000" w:themeColor="text1"/>
          <w:sz w:val="36"/>
          <w:szCs w:val="36"/>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middleware.py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my_middleware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my_function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my_function </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settings.py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'blog.middleware.my_middleware',]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Views.py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am real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"This is home view"</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blog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'exc/'</w:t>
      </w:r>
      <w:r>
        <w:rPr>
          <w:rFonts w:eastAsia="Times New Roman" w:cs="Times New Roman" w:ascii="Consolas" w:hAnsi="Consolas"/>
          <w:color w:val="D4D4D4"/>
          <w:sz w:val="21"/>
          <w:szCs w:val="21"/>
          <w:lang w:eastAsia="en-IN"/>
        </w:rPr>
        <w:t>,views.exc),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ListParagraph"/>
        <w:numPr>
          <w:ilvl w:val="0"/>
          <w:numId w:val="12"/>
        </w:numPr>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highlight w:val="lightGray"/>
          <w:lang w:val="en-US"/>
        </w:rPr>
        <w:t>Class base middleware</w:t>
      </w:r>
      <w:r>
        <w:rPr>
          <w:b/>
          <w:bCs/>
          <w:color w:val="000000" w:themeColor="text1"/>
          <w:sz w:val="36"/>
          <w:szCs w:val="36"/>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Middleware.py</w:t>
      </w:r>
      <w:r>
        <w:rPr>
          <w:b/>
          <w:bCs/>
          <w:color w:val="000000" w:themeColor="text1"/>
          <w:sz w:val="36"/>
          <w:szCs w:val="36"/>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my_brother_middleware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 brother"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brother views"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brother views"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my_father_middleware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 father"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father views"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response = self.get_response(request)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HttpResponse(</w:t>
      </w:r>
      <w:r>
        <w:rPr>
          <w:rFonts w:eastAsia="Times New Roman" w:cs="Times New Roman" w:ascii="Consolas" w:hAnsi="Consolas"/>
          <w:color w:val="CE9178"/>
          <w:sz w:val="21"/>
          <w:szCs w:val="21"/>
          <w:lang w:eastAsia="en-IN"/>
        </w:rPr>
        <w:t>"hII You Are great programmer"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father views"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my_mother_middleware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"One time Intialization mother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before mother views"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after mother views"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FF0000"/>
          <w:lang w:val="en-US"/>
        </w:rPr>
      </w:pPr>
      <w:r>
        <w:rPr>
          <w:b/>
          <w:bCs/>
          <w:color w:val="000000" w:themeColor="text1"/>
          <w:sz w:val="36"/>
          <w:szCs w:val="36"/>
          <w:u w:val="single"/>
          <w:lang w:val="en-US"/>
        </w:rPr>
        <w:t>settings.py</w:t>
      </w:r>
      <w:r>
        <w:rPr>
          <w:b/>
          <w:bCs/>
          <w:color w:val="000000" w:themeColor="text1"/>
          <w:sz w:val="36"/>
          <w:szCs w:val="36"/>
          <w:lang w:val="en-US"/>
        </w:rPr>
        <w:t xml:space="preserve">:   </w:t>
      </w:r>
      <w:r>
        <w:rPr>
          <w:rFonts w:eastAsia="Wingdings" w:cs="Wingdings" w:ascii="Wingdings" w:hAnsi="Wingdings"/>
          <w:b/>
          <w:bCs/>
          <w:color w:val="FF0000"/>
          <w:sz w:val="36"/>
          <w:szCs w:val="36"/>
          <w:lang w:val="en-US"/>
        </w:rPr>
        <w:t></w:t>
      </w:r>
      <w:r>
        <w:rPr>
          <w:b/>
          <w:bCs/>
          <w:color w:val="FF0000"/>
          <w:sz w:val="32"/>
          <w:szCs w:val="32"/>
          <w:lang w:val="en-US"/>
        </w:rPr>
        <w:t>Here order is effect in middleware.py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'blog.middleware.my_brother_middleware',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'blog.middleware.my_father_middleware',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'blog.middleware.my_mother_middleware',]</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ListParagraph"/>
        <w:numPr>
          <w:ilvl w:val="0"/>
          <w:numId w:val="13"/>
        </w:numPr>
        <w:tabs>
          <w:tab w:val="clear" w:pos="720"/>
          <w:tab w:val="left" w:pos="1629" w:leader="none"/>
          <w:tab w:val="center" w:pos="3795" w:leader="none"/>
          <w:tab w:val="right" w:pos="7590" w:leader="none"/>
        </w:tabs>
        <w:spacing w:lineRule="auto" w:line="360"/>
        <w:rPr>
          <w:b/>
          <w:b/>
          <w:bCs/>
          <w:color w:val="FF0000"/>
          <w:sz w:val="28"/>
          <w:szCs w:val="28"/>
          <w:lang w:val="en-US"/>
        </w:rPr>
      </w:pPr>
      <w:r>
        <w:rPr>
          <w:b/>
          <w:bCs/>
          <w:color w:val="FF0000"/>
          <w:sz w:val="28"/>
          <w:szCs w:val="28"/>
          <w:highlight w:val="black"/>
          <w:lang w:val="en-US"/>
        </w:rPr>
        <w:t>Views.py and urls.py is same above (func. Base views)</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Middleware hook</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highlight w:val="lightGray"/>
          <w:lang w:val="en-US"/>
        </w:rPr>
        <w:t>There are three type hooks</w:t>
      </w:r>
      <w:r>
        <w:rPr>
          <w:b/>
          <w:bCs/>
          <w:color w:val="000000" w:themeColor="text1"/>
          <w:sz w:val="36"/>
          <w:szCs w:val="36"/>
          <w:lang w:val="en-US"/>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Middleware.py: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Myprocess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process_view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Process view - before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return HttpResponse("This is before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process_exception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msg = exception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HttpResponse(msg)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Mytemplate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process_template_response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duplicate template"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response.context_data[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u w:val="single"/>
          <w:lang w:val="en-US"/>
        </w:rPr>
        <w:t>settings.py</w:t>
      </w:r>
      <w:r>
        <w:rPr>
          <w:b/>
          <w:bCs/>
          <w:color w:val="000000" w:themeColor="text1"/>
          <w:sz w:val="36"/>
          <w:szCs w:val="36"/>
          <w:lang w:val="en-US"/>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36"/>
          <w:szCs w:val="36"/>
          <w:lang w:val="en-US"/>
        </w:rPr>
        <w:t>‘</w:t>
      </w: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'blog.middleware.my_brother_middleware',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'blog.middleware.my_father_middleware',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'blog.middleware.my_mother_middleware',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'blog.middleware.Myprocess'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'blog.middleware.Myexception'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'blog.middleware.Mytemplate'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exc</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 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 = </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user_info</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am user info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TemplateResponse(request,</w:t>
      </w:r>
      <w:r>
        <w:rPr>
          <w:rFonts w:eastAsia="Times New Roman" w:cs="Times New Roman" w:ascii="Consolas" w:hAnsi="Consolas"/>
          <w:color w:val="CE9178"/>
          <w:sz w:val="21"/>
          <w:szCs w:val="21"/>
          <w:lang w:eastAsia="en-IN"/>
        </w:rPr>
        <w:t>"user.html"</w:t>
      </w:r>
      <w:r>
        <w:rPr>
          <w:rFonts w:eastAsia="Times New Roman" w:cs="Times New Roman" w:ascii="Consolas" w:hAnsi="Consolas"/>
          <w:color w:val="D4D4D4"/>
          <w:sz w:val="21"/>
          <w:szCs w:val="21"/>
          <w:lang w:eastAsia="en-IN"/>
        </w:rPr>
        <w:t>,context)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 xml:space="preserve"> </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user.html: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user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hello {{name}}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36"/>
          <w:szCs w:val="36"/>
          <w:u w:val="single"/>
          <w:lang w:val="en-US"/>
        </w:rPr>
      </w:pPr>
      <w:r>
        <w:rPr>
          <w:b/>
          <w:bCs/>
          <w:color w:val="000000" w:themeColor="text1"/>
          <w:sz w:val="36"/>
          <w:szCs w:val="36"/>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CDF9A5"/>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Page under construction Project</w:t>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 am real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"This is home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about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"This is about page"</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16"/>
          <w:szCs w:val="16"/>
          <w:u w:val="single"/>
          <w:lang w:val="en-US"/>
        </w:rPr>
      </w:pPr>
      <w:r>
        <w:rPr>
          <w:b/>
          <w:bCs/>
          <w:color w:val="000000" w:themeColor="text1"/>
          <w:sz w:val="16"/>
          <w:szCs w:val="16"/>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6"/>
          <w:szCs w:val="36"/>
          <w:u w:val="single"/>
          <w:lang w:val="en-US"/>
        </w:rPr>
      </w:pPr>
      <w:r>
        <w:rPr>
          <w:b/>
          <w:bCs/>
          <w:color w:val="000000" w:themeColor="text1"/>
          <w:sz w:val="36"/>
          <w:szCs w:val="36"/>
          <w:u w:val="single"/>
          <w:lang w:val="en-US"/>
        </w:rPr>
        <w:t>Middleware.py: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Myprocess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get_response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 = get_response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__call__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.get_response(request)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process_view</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"This is duplicate 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"&lt;h1&gt;This Page Is Under Construction!!!&lt;/h1&gt;"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return None</w:t>
      </w:r>
    </w:p>
    <w:p>
      <w:pPr>
        <w:pStyle w:val="Normal"/>
        <w:tabs>
          <w:tab w:val="clear" w:pos="720"/>
          <w:tab w:val="left" w:pos="1629" w:leader="none"/>
          <w:tab w:val="center" w:pos="3795" w:leader="none"/>
          <w:tab w:val="right" w:pos="7590" w:leader="none"/>
        </w:tabs>
        <w:spacing w:lineRule="auto" w:line="360"/>
        <w:rPr>
          <w:b/>
          <w:b/>
          <w:bCs/>
          <w:color w:val="FF0000"/>
          <w:u w:val="single"/>
          <w:lang w:val="en-US"/>
        </w:rPr>
      </w:pPr>
      <w:r>
        <w:rPr>
          <w:b/>
          <w:bCs/>
          <w:color w:val="FF0000"/>
          <w:u w:val="single"/>
          <w:lang w:val="en-US"/>
        </w:rPr>
      </w:r>
    </w:p>
    <w:p>
      <w:pPr>
        <w:pStyle w:val="ListParagraph"/>
        <w:numPr>
          <w:ilvl w:val="0"/>
          <w:numId w:val="14"/>
        </w:numPr>
        <w:tabs>
          <w:tab w:val="clear" w:pos="720"/>
          <w:tab w:val="left" w:pos="1629" w:leader="none"/>
          <w:tab w:val="center" w:pos="3795" w:leader="none"/>
          <w:tab w:val="right" w:pos="7590" w:leader="none"/>
        </w:tabs>
        <w:spacing w:lineRule="auto" w:line="360"/>
        <w:rPr>
          <w:b/>
          <w:b/>
          <w:bCs/>
          <w:color w:val="FF0000"/>
          <w:lang w:val="en-US"/>
        </w:rPr>
      </w:pPr>
      <w:r>
        <w:rPr>
          <w:b/>
          <w:bCs/>
          <w:color w:val="FF0000"/>
          <w:lang w:val="en-US"/>
        </w:rPr>
        <w:t>When return is none then all views method are call!!!!</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QuerySet API in Django</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u w:val="single"/>
          <w:lang w:val="en-US"/>
        </w:rPr>
      </w:pPr>
      <w:r>
        <w:rPr>
          <w:b/>
          <w:bCs/>
          <w:color w:val="000000" w:themeColor="text1"/>
          <w:sz w:val="2"/>
          <w:szCs w:val="2"/>
          <w:u w:val="single"/>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lang w:val="en-US"/>
        </w:rPr>
        <w:t>Return Queryset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 xml:space="preserve">.all():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xml:space="preserve">td = School.objects.all()     </w:t>
      </w:r>
      <w:r>
        <w:rPr>
          <w:rFonts w:eastAsia="Times New Roman" w:cs="Times New Roman" w:ascii="Consolas" w:hAnsi="Consolas"/>
          <w:color w:val="70AD47" w:themeColor="accent6"/>
          <w:sz w:val="21"/>
          <w:szCs w:val="21"/>
          <w:lang w:eastAsia="en-IN"/>
        </w:rPr>
        <w:t># see all data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.filter():</w:t>
      </w:r>
      <w:r>
        <w:rPr>
          <w:rFonts w:eastAsia="Times New Roman" w:cs="Times New Roman" w:ascii="Consolas" w:hAnsi="Consolas"/>
          <w:color w:val="D4D4D4"/>
          <w:sz w:val="21"/>
          <w:szCs w:val="21"/>
          <w:lang w:eastAsia="en-IN"/>
        </w:rPr>
        <w:t> </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98</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70AD47" w:themeColor="accent6"/>
          <w:sz w:val="21"/>
          <w:szCs w:val="21"/>
          <w:lang w:eastAsia="en-IN"/>
        </w:rPr>
        <w:t># only see 98 data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shd w:val="clear" w:color="auto" w:fill="1E1E1E"/>
        <w:spacing w:lineRule="atLeast" w:line="285"/>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.exclude():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School.objects.exclude(</w:t>
      </w:r>
      <w:r>
        <w:rPr>
          <w:rFonts w:eastAsia="Times New Roman" w:cs="Times New Roman" w:ascii="Consolas" w:hAnsi="Consolas"/>
          <w:color w:val="9CDCFE"/>
          <w:sz w:val="21"/>
          <w:szCs w:val="21"/>
          <w:lang w:eastAsia="en-IN"/>
        </w:rPr>
        <w:t>marks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98</w:t>
      </w:r>
      <w:r>
        <w:rPr>
          <w:rFonts w:eastAsia="Times New Roman" w:cs="Times New Roman" w:ascii="Consolas" w:hAnsi="Consolas"/>
          <w:color w:val="70AD47" w:themeColor="accent6"/>
          <w:sz w:val="21"/>
          <w:szCs w:val="21"/>
          <w:lang w:eastAsia="en-IN"/>
        </w:rPr>
        <w:t>)    # 98 exclude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.order_by():</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70AD47" w:themeColor="accent6"/>
          <w:sz w:val="21"/>
          <w:szCs w:val="21"/>
          <w:lang w:eastAsia="en-IN"/>
        </w:rPr>
        <w:t>#assending order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70AD47" w:themeColor="accent6"/>
          <w:sz w:val="21"/>
          <w:szCs w:val="21"/>
          <w:lang w:eastAsia="en-IN"/>
        </w:rPr>
        <w:t>#dessending order</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w:t>
      </w:r>
      <w:r>
        <w:rPr>
          <w:rFonts w:eastAsia="Times New Roman" w:cs="Times New Roman" w:ascii="Consolas" w:hAnsi="Consolas"/>
          <w:color w:val="70AD47" w:themeColor="accent6"/>
          <w:sz w:val="21"/>
          <w:szCs w:val="21"/>
          <w:lang w:eastAsia="en-IN"/>
        </w:rPr>
        <w:t>)       # randomly generated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.reverse():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).reverse()[:</w:t>
      </w:r>
      <w:r>
        <w:rPr>
          <w:rFonts w:eastAsia="Times New Roman" w:cs="Times New Roman" w:ascii="Consolas" w:hAnsi="Consolas"/>
          <w:color w:val="B5CEA8"/>
          <w:sz w:val="21"/>
          <w:szCs w:val="21"/>
          <w:lang w:eastAsia="en-IN"/>
        </w:rPr>
        <w:t>5</w:t>
      </w:r>
      <w:r>
        <w:rPr>
          <w:rFonts w:eastAsia="Times New Roman" w:cs="Times New Roman" w:ascii="Consolas" w:hAnsi="Consolas"/>
          <w:color w:val="70AD47" w:themeColor="accent6"/>
          <w:sz w:val="21"/>
          <w:szCs w:val="21"/>
          <w:lang w:eastAsia="en-IN"/>
        </w:rPr>
        <w:t>]  #see reverse 5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School.objects.order_by(</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 xml:space="preserve">).reverse()   </w:t>
      </w:r>
      <w:r>
        <w:rPr>
          <w:rFonts w:eastAsia="Times New Roman" w:cs="Times New Roman" w:ascii="Consolas" w:hAnsi="Consolas"/>
          <w:color w:val="70AD47" w:themeColor="accent6"/>
          <w:sz w:val="21"/>
          <w:szCs w:val="21"/>
          <w:lang w:eastAsia="en-IN"/>
        </w:rPr>
        <w:t># reverse raw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.value()  and values_list: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Create your views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#They return Dictionary</w:t>
      </w:r>
    </w:p>
    <w:p>
      <w:pPr>
        <w:pStyle w:val="Normal"/>
        <w:shd w:val="clear" w:color="auto" w:fill="1E1E1E"/>
        <w:spacing w:lineRule="atLeast" w:line="285" w:before="0" w:after="0"/>
        <w:rPr>
          <w:rFonts w:ascii="Consolas" w:hAnsi="Consolas" w:eastAsia="Times New Roman" w:cs="Times New Roman"/>
          <w:color w:val="6A9955"/>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School.objects.values(</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#Specific raw selection</w:t>
      </w:r>
    </w:p>
    <w:p>
      <w:pPr>
        <w:pStyle w:val="Normal"/>
        <w:shd w:val="clear" w:color="auto" w:fill="1E1E1E"/>
        <w:spacing w:lineRule="atLeast" w:line="285" w:before="0" w:after="0"/>
        <w:rPr>
          <w:rFonts w:ascii="Consolas" w:hAnsi="Consolas" w:eastAsia="Times New Roman" w:cs="Times New Roman"/>
          <w:color w:val="6A9955"/>
          <w:sz w:val="21"/>
          <w:szCs w:val="21"/>
          <w:lang w:eastAsia="en-IN"/>
        </w:rPr>
      </w:pPr>
      <w:r>
        <w:rPr>
          <w:rFonts w:eastAsia="Times New Roman" w:cs="Times New Roman" w:ascii="Consolas" w:hAnsi="Consolas"/>
          <w:color w:val="6A9955"/>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xml:space="preserve">    </w:t>
      </w:r>
      <w:r>
        <w:rPr>
          <w:rFonts w:eastAsia="Times New Roman" w:cs="Times New Roman" w:ascii="Consolas" w:hAnsi="Consolas"/>
          <w:color w:val="6A9955"/>
          <w:sz w:val="21"/>
          <w:szCs w:val="21"/>
          <w:lang w:eastAsia="en-IN"/>
        </w:rPr>
        <w:t>#They return tuple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rPr>
      </w:pPr>
      <w:r>
        <w:rPr>
          <w:b/>
          <w:bCs/>
          <w:color w:val="000000" w:themeColor="text1"/>
          <w:sz w:val="24"/>
          <w:szCs w:val="24"/>
          <w:highlight w:val="lightGray"/>
        </w:rPr>
        <w:t>Union and Intersection and diffrence:</w:t>
      </w:r>
    </w:p>
    <w:p>
      <w:pPr>
        <w:pStyle w:val="ListParagraph"/>
        <w:numPr>
          <w:ilvl w:val="0"/>
          <w:numId w:val="14"/>
        </w:numPr>
        <w:tabs>
          <w:tab w:val="clear" w:pos="720"/>
          <w:tab w:val="left" w:pos="1629" w:leader="none"/>
          <w:tab w:val="center" w:pos="3795" w:leader="none"/>
          <w:tab w:val="right" w:pos="7590" w:leader="none"/>
        </w:tabs>
        <w:spacing w:lineRule="auto" w:line="360"/>
        <w:rPr>
          <w:b/>
          <w:b/>
          <w:bCs/>
          <w:color w:val="000000" w:themeColor="text1"/>
        </w:rPr>
      </w:pPr>
      <w:r>
        <w:rPr>
          <w:b/>
          <w:bCs/>
          <w:color w:val="000000" w:themeColor="text1"/>
        </w:rPr>
        <w:t>Te two data table ne metch karshe and queryset mujab output malshe</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lang w:val="en-US"/>
        </w:rPr>
        <w:t xml:space="preserve">      </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td1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td2 = College.objects.values_list(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data = td2.union(td1)</w:t>
      </w:r>
    </w:p>
    <w:p>
      <w:pPr>
        <w:pStyle w:val="Normal"/>
        <w:tabs>
          <w:tab w:val="clear" w:pos="720"/>
          <w:tab w:val="left" w:pos="1629" w:leader="none"/>
          <w:tab w:val="center" w:pos="3795" w:leader="none"/>
          <w:tab w:val="right" w:pos="7590" w:leader="none"/>
        </w:tabs>
        <w:spacing w:lineRule="auto" w:line="360"/>
        <w:rPr>
          <w:b/>
          <w:b/>
          <w:bCs/>
          <w:color w:val="000000" w:themeColor="text1"/>
          <w:sz w:val="16"/>
          <w:szCs w:val="16"/>
          <w:lang w:val="en-US"/>
        </w:rPr>
      </w:pPr>
      <w:r>
        <w:rPr>
          <w:b/>
          <w:bCs/>
          <w:color w:val="000000" w:themeColor="text1"/>
          <w:sz w:val="16"/>
          <w:szCs w:val="1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td1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td2 = College.objects.values_list(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data = td2.intersection(td1)</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00B050"/>
          <w:sz w:val="21"/>
          <w:szCs w:val="21"/>
          <w:lang w:eastAsia="en-IN"/>
        </w:rPr>
        <w:t># te same data hashe tene decline karshe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td1 = School.objects.values_list(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td2 = College.objects.values_list(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highlight w:val="red"/>
          <w:lang w:eastAsia="en-IN"/>
        </w:rPr>
        <w:t>data = td2.difference(td1)</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15"/>
        </w:numPr>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highlight w:val="lightGray"/>
          <w:lang w:val="en-US"/>
        </w:rPr>
        <w:t>and,or operator</w:t>
      </w:r>
      <w:r>
        <w:rPr>
          <w:b/>
          <w:bCs/>
          <w:color w:val="000000" w:themeColor="text1"/>
          <w:sz w:val="32"/>
          <w:szCs w:val="32"/>
          <w:lang w:val="en-US"/>
        </w:rPr>
        <w:t xml:space="preserve">   and  </w:t>
      </w:r>
      <w:r>
        <w:rPr>
          <w:b/>
          <w:bCs/>
          <w:color w:val="000000" w:themeColor="text1"/>
          <w:sz w:val="32"/>
          <w:szCs w:val="32"/>
          <w:highlight w:val="lightGray"/>
          <w:lang w:val="en-US"/>
        </w:rPr>
        <w:t>Q Object: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django.db.models.query_utils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Q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td = School.objects.filter(Q(</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 Q(</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School.objects.filter(Q(</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&amp; Q(</w:t>
      </w:r>
      <w:r>
        <w:rPr>
          <w:rFonts w:eastAsia="Times New Roman" w:cs="Times New Roman" w:ascii="Consolas" w:hAnsi="Consolas"/>
          <w:color w:val="9CDCFE"/>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 </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Not returned querysets</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.get():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8"/>
          <w:szCs w:val="8"/>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ind w:left="11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Latest():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td = School.objects.latest(</w:t>
      </w:r>
      <w:r>
        <w:rPr>
          <w:rFonts w:eastAsia="Times New Roman" w:cs="Times New Roman" w:ascii="Consolas" w:hAnsi="Consolas"/>
          <w:color w:val="CE9178"/>
          <w:sz w:val="21"/>
          <w:szCs w:val="21"/>
          <w:lang w:eastAsia="en-IN"/>
        </w:rPr>
        <w:t>"cr_date"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Earliest():</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highlight w:val="lightGray"/>
          <w:lang w:val="en-US"/>
        </w:rPr>
        <w:t xml:space="preserve"> </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School.objects.earliest(</w:t>
      </w:r>
      <w:r>
        <w:rPr>
          <w:rFonts w:eastAsia="Times New Roman" w:cs="Times New Roman" w:ascii="Consolas" w:hAnsi="Consolas"/>
          <w:color w:val="CE9178"/>
          <w:sz w:val="21"/>
          <w:szCs w:val="21"/>
          <w:lang w:eastAsia="en-IN"/>
        </w:rPr>
        <w:t>"cr_date"</w:t>
      </w:r>
      <w:r>
        <w:rPr>
          <w:rFonts w:eastAsia="Times New Roman" w:cs="Times New Roman" w:ascii="Consolas" w:hAnsi="Consolas"/>
          <w:color w:val="D4D4D4"/>
          <w:sz w:val="21"/>
          <w:szCs w:val="21"/>
          <w:lang w:eastAsia="en-IN"/>
        </w:rPr>
        <w:t>)</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.exists():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td_d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(td_d.filter(</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=td.pk).exists())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.create():</w:t>
      </w:r>
    </w:p>
    <w:p>
      <w:pPr>
        <w:pStyle w:val="Normal"/>
        <w:shd w:val="clear" w:color="auto" w:fill="1E1E1E"/>
        <w:spacing w:lineRule="atLeast" w:line="285"/>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lang w:eastAsia="en-IN"/>
        </w:rPr>
        <w:t>sd = School.objects.create(name="kp",surname="kachh..",roll=20,marks=97)</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.get_or_cerate():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 = School.objects.get_or_create(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"kp"</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surname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"kachh.."</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marks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97</w:t>
      </w:r>
      <w:r>
        <w:rPr>
          <w:rFonts w:eastAsia="Times New Roman" w:cs="Times New Roman" w:ascii="Consolas" w:hAnsi="Consolas"/>
          <w:color w:val="D4D4D4"/>
          <w:sz w:val="21"/>
          <w:szCs w:val="21"/>
          <w:lang w:eastAsia="en-IN"/>
        </w:rPr>
        <w:t>)</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.update():</w:t>
      </w:r>
      <w:r>
        <w:rPr>
          <w:b/>
          <w:bCs/>
          <w:color w:val="000000" w:themeColor="text1"/>
          <w:sz w:val="24"/>
          <w:szCs w:val="24"/>
          <w:lang w:val="en-US"/>
        </w:rPr>
        <w:t xml:space="preserve">     </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0"/>
          <w:szCs w:val="20"/>
          <w:lang w:val="en-US"/>
        </w:rPr>
        <w:t xml:space="preserve">If </w:t>
      </w:r>
      <w:r>
        <w:rPr>
          <w:b/>
          <w:bCs/>
          <w:color w:val="000000" w:themeColor="text1"/>
          <w:sz w:val="20"/>
          <w:szCs w:val="20"/>
          <w:highlight w:val="lightGray"/>
          <w:bdr w:val="single" w:sz="4" w:space="0" w:color="000000"/>
          <w:lang w:val="en-US"/>
        </w:rPr>
        <w:t>.filter()</w:t>
      </w:r>
      <w:r>
        <w:rPr>
          <w:b/>
          <w:bCs/>
          <w:color w:val="000000" w:themeColor="text1"/>
          <w:sz w:val="20"/>
          <w:szCs w:val="20"/>
          <w:lang w:val="en-US"/>
        </w:rPr>
        <w:t xml:space="preserve"> then use this: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).update(</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"pradip1"</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2004</w:t>
      </w:r>
      <w:r>
        <w:rPr>
          <w:rFonts w:eastAsia="Times New Roman" w:cs="Times New Roman" w:ascii="Consolas" w:hAnsi="Consolas"/>
          <w:color w:val="D4D4D4"/>
          <w:sz w:val="21"/>
          <w:szCs w:val="21"/>
          <w:lang w:eastAsia="en-IN"/>
        </w:rPr>
        <w:t>)</w:t>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update_fields:</w:t>
      </w:r>
    </w:p>
    <w:p>
      <w:pPr>
        <w:pStyle w:val="ListParagraph"/>
        <w:shd w:val="clear" w:color="auto" w:fill="FFFFFF" w:themeFill="background1"/>
        <w:tabs>
          <w:tab w:val="clear" w:pos="720"/>
          <w:tab w:val="left" w:pos="1629" w:leader="none"/>
          <w:tab w:val="center" w:pos="3795" w:leader="none"/>
          <w:tab w:val="right" w:pos="7590" w:leader="none"/>
        </w:tabs>
        <w:spacing w:lineRule="auto" w:line="360"/>
        <w:ind w:left="471" w:hanging="0"/>
        <w:rPr>
          <w:b/>
          <w:b/>
          <w:bCs/>
          <w:color w:val="000000" w:themeColor="text1"/>
          <w:sz w:val="20"/>
          <w:szCs w:val="20"/>
          <w:lang w:val="en-US"/>
        </w:rPr>
      </w:pPr>
      <w:r>
        <w:rPr>
          <w:b/>
          <w:bCs/>
          <w:color w:val="000000" w:themeColor="text1"/>
          <w:sz w:val="20"/>
          <w:szCs w:val="20"/>
          <w:lang w:val="en-US"/>
        </w:rPr>
        <w:t xml:space="preserve">If </w:t>
      </w:r>
      <w:r>
        <w:rPr>
          <w:b/>
          <w:bCs/>
          <w:color w:val="000000" w:themeColor="text1"/>
          <w:sz w:val="20"/>
          <w:szCs w:val="20"/>
          <w:highlight w:val="lightGray"/>
          <w:bdr w:val="single" w:sz="4" w:space="0" w:color="000000"/>
          <w:lang w:val="en-US"/>
        </w:rPr>
        <w:t>.get()</w:t>
      </w:r>
      <w:r>
        <w:rPr>
          <w:b/>
          <w:bCs/>
          <w:color w:val="000000" w:themeColor="text1"/>
          <w:sz w:val="20"/>
          <w:szCs w:val="20"/>
          <w:lang w:val="en-US"/>
        </w:rPr>
        <w:t xml:space="preserve">  then use this:</w:t>
      </w:r>
    </w:p>
    <w:p>
      <w:pPr>
        <w:pStyle w:val="Normal"/>
        <w:shd w:val="clear" w:color="auto" w:fill="1E1E1E"/>
        <w:spacing w:lineRule="atLeast" w:line="285" w:before="0" w:after="0"/>
        <w:ind w:left="111" w:hanging="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user.save(</w:t>
      </w:r>
      <w:r>
        <w:rPr>
          <w:rFonts w:eastAsia="Times New Roman" w:cs="Times New Roman" w:ascii="Consolas" w:hAnsi="Consolas"/>
          <w:color w:val="9CDCFE"/>
          <w:sz w:val="21"/>
          <w:szCs w:val="21"/>
          <w:lang w:eastAsia="en-IN"/>
        </w:rPr>
        <w:t>update_fields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'otp'</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'change_email'</w:t>
      </w:r>
      <w:r>
        <w:rPr>
          <w:rFonts w:eastAsia="Times New Roman" w:cs="Times New Roman" w:ascii="Consolas" w:hAnsi="Consolas"/>
          <w:color w:val="D4D4D4"/>
          <w:sz w:val="21"/>
          <w:szCs w:val="21"/>
          <w:lang w:eastAsia="en-IN"/>
        </w:rPr>
        <w:t>])</w:t>
      </w:r>
    </w:p>
    <w:p>
      <w:pPr>
        <w:pStyle w:val="ListParagraph"/>
        <w:tabs>
          <w:tab w:val="clear" w:pos="720"/>
          <w:tab w:val="left" w:pos="1629" w:leader="none"/>
          <w:tab w:val="center" w:pos="3795" w:leader="none"/>
          <w:tab w:val="right" w:pos="7590" w:leader="none"/>
        </w:tabs>
        <w:spacing w:lineRule="auto" w:line="360"/>
        <w:ind w:left="471"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.delete():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td = School.objects.get(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td = School.objects.all().delete()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numPr>
          <w:ilvl w:val="0"/>
          <w:numId w:val="16"/>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.count():</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lang w:val="en-US"/>
        </w:rPr>
        <w:t xml:space="preserve"> </w:t>
      </w: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(td.count())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ind w:left="471" w:hanging="0"/>
        <w:jc w:val="center"/>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ind w:left="471" w:hanging="0"/>
        <w:jc w:val="center"/>
        <w:rPr>
          <w:b/>
          <w:b/>
          <w:bCs/>
          <w:color w:val="000000" w:themeColor="text1"/>
          <w:sz w:val="32"/>
          <w:szCs w:val="32"/>
          <w:highlight w:val="lightGray"/>
          <w:lang w:val="en-US"/>
        </w:rPr>
      </w:pPr>
      <w:r>
        <w:rPr>
          <w:b/>
          <w:bCs/>
          <w:color w:val="000000" w:themeColor="text1"/>
          <w:sz w:val="32"/>
          <w:szCs w:val="32"/>
          <w:highlight w:val="lightGray"/>
          <w:lang w:val="en-US"/>
        </w:rPr>
        <w:t>Q Field Lookups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name__exact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 Here i means word is not case sensitive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name__iexact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 Only see 2001 and 2004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roll__in</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2001</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2004</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#Greater then and or equal 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marks__gt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marks__gte</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00B050"/>
          <w:sz w:val="21"/>
          <w:szCs w:val="21"/>
          <w:lang w:eastAsia="en-IN"/>
        </w:rPr>
        <w:t>#Less then and or equal 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marks__lt</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marks__lte</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60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name__startswith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name__istartswith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name__endswith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name__iendswith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School.objects.filter(</w:t>
      </w:r>
      <w:r>
        <w:rPr>
          <w:rFonts w:eastAsia="Times New Roman" w:cs="Times New Roman" w:ascii="Consolas" w:hAnsi="Consolas"/>
          <w:color w:val="9CDCFE"/>
          <w:sz w:val="21"/>
          <w:szCs w:val="21"/>
          <w:lang w:eastAsia="en-IN"/>
        </w:rPr>
        <w:t>id__range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'1'</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u w:val="single"/>
          <w:lang w:val="en-US"/>
        </w:rPr>
        <w:t>home.html</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table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Id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Roll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Marks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Created 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td in td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{{td.id}}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{{td.roll}}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{{td.marks}}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{{td.cr_date}}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table</w:t>
      </w:r>
      <w:r>
        <w:rPr>
          <w:rFonts w:eastAsia="Times New Roman" w:cs="Times New Roman" w:ascii="Consolas" w:hAnsi="Consolas"/>
          <w:color w:val="808080"/>
          <w:sz w:val="21"/>
          <w:szCs w:val="21"/>
          <w:lang w:eastAsia="en-IN"/>
        </w:rPr>
        <w:t>&gt;&lt;/body&gt;&lt;/html&gt;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0"/>
          <w:szCs w:val="30"/>
          <w:lang w:val="en-US"/>
        </w:rPr>
      </w:pPr>
      <w:r>
        <w:rPr>
          <w:b/>
          <w:bCs/>
          <w:color w:val="000000" w:themeColor="text1"/>
          <w:sz w:val="30"/>
          <w:szCs w:val="30"/>
          <w:lang w:val="en-US"/>
        </w:rPr>
        <w:t>Chaining Filter()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Blog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tagline = models.TextField()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Author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models.EmailField()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Entry</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blog = models.ForeignKey(Blog, </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=models.CASCADE)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headline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255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body_text = models.TextField()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pub_date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authors = models.ManyToManyField(Author)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number_of_comments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number_of_pingbacks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rating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.headline</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pub_date__year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Entry.objects.all().filter(</w:t>
      </w:r>
      <w:r>
        <w:rPr>
          <w:rFonts w:eastAsia="Times New Roman" w:cs="Times New Roman" w:ascii="Consolas" w:hAnsi="Consolas"/>
          <w:color w:val="9CDCFE"/>
          <w:sz w:val="21"/>
          <w:szCs w:val="21"/>
          <w:lang w:eastAsia="en-IN"/>
        </w:rPr>
        <w:t>pub_date__year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headline__startswith</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'What'</w:t>
      </w:r>
      <w:r>
        <w:rPr>
          <w:rFonts w:eastAsia="Times New Roman" w:cs="Times New Roman" w:ascii="Consolas" w:hAnsi="Consolas"/>
          <w:color w:val="D4D4D4"/>
          <w:sz w:val="21"/>
          <w:szCs w:val="21"/>
          <w:lang w:eastAsia="en-IN"/>
        </w:rPr>
        <w:t>).exclude(</w:t>
      </w:r>
      <w:r>
        <w:rPr>
          <w:rFonts w:eastAsia="Times New Roman" w:cs="Times New Roman" w:ascii="Consolas" w:hAnsi="Consolas"/>
          <w:color w:val="9CDCFE"/>
          <w:sz w:val="21"/>
          <w:szCs w:val="21"/>
          <w:lang w:eastAsia="en-IN"/>
        </w:rPr>
        <w:t>pub_date__gte</w:t>
      </w:r>
      <w:r>
        <w:rPr>
          <w:rFonts w:eastAsia="Times New Roman" w:cs="Times New Roman" w:ascii="Consolas" w:hAnsi="Consolas"/>
          <w:color w:val="D4D4D4"/>
          <w:sz w:val="21"/>
          <w:szCs w:val="21"/>
          <w:lang w:eastAsia="en-IN"/>
        </w:rPr>
        <w:t>=datetime.date.today()).filter(</w:t>
      </w:r>
      <w:r>
        <w:rPr>
          <w:rFonts w:eastAsia="Times New Roman" w:cs="Times New Roman" w:ascii="Consolas" w:hAnsi="Consolas"/>
          <w:color w:val="9CDCFE"/>
          <w:sz w:val="21"/>
          <w:szCs w:val="21"/>
          <w:lang w:eastAsia="en-IN"/>
        </w:rPr>
        <w:t>pub_date__gte</w:t>
      </w:r>
      <w:r>
        <w:rPr>
          <w:rFonts w:eastAsia="Times New Roman" w:cs="Times New Roman" w:ascii="Consolas" w:hAnsi="Consolas"/>
          <w:color w:val="D4D4D4"/>
          <w:sz w:val="21"/>
          <w:szCs w:val="21"/>
          <w:lang w:eastAsia="en-IN"/>
        </w:rPr>
        <w:t>=datetime.date(</w:t>
      </w:r>
      <w:r>
        <w:rPr>
          <w:rFonts w:eastAsia="Times New Roman" w:cs="Times New Roman" w:ascii="Consolas" w:hAnsi="Consolas"/>
          <w:color w:val="B5CEA8"/>
          <w:sz w:val="21"/>
          <w:szCs w:val="21"/>
          <w:lang w:eastAsia="en-IN"/>
        </w:rPr>
        <w:t>2005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entry__headline__contains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entry__authors__name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entry__authors__name__isnull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Blog.objects.filter(</w:t>
      </w:r>
      <w:r>
        <w:rPr>
          <w:rFonts w:eastAsia="Times New Roman" w:cs="Times New Roman" w:ascii="Consolas" w:hAnsi="Consolas"/>
          <w:color w:val="9CDCFE"/>
          <w:sz w:val="21"/>
          <w:szCs w:val="21"/>
          <w:lang w:eastAsia="en-IN"/>
        </w:rPr>
        <w:t>entry__headline__contains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entry__pub_date__year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2008</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0"/>
          <w:szCs w:val="30"/>
          <w:lang w:val="en-US"/>
        </w:rPr>
      </w:pPr>
      <w:r>
        <w:rPr>
          <w:b/>
          <w:bCs/>
          <w:color w:val="000000" w:themeColor="text1"/>
          <w:sz w:val="30"/>
          <w:szCs w:val="30"/>
          <w:lang w:val="en-US"/>
        </w:rPr>
        <w:t xml:space="preserve">F expression </w:t>
      </w:r>
    </w:p>
    <w:p>
      <w:pPr>
        <w:pStyle w:val="ListParagraph"/>
        <w:numPr>
          <w:ilvl w:val="0"/>
          <w:numId w:val="39"/>
        </w:numPr>
        <w:tabs>
          <w:tab w:val="clear" w:pos="720"/>
          <w:tab w:val="left" w:pos="1629" w:leader="none"/>
          <w:tab w:val="center" w:pos="3795" w:leader="none"/>
          <w:tab w:val="right" w:pos="7590" w:leader="none"/>
        </w:tabs>
        <w:spacing w:lineRule="auto" w:line="360"/>
        <w:rPr>
          <w:color w:val="000000" w:themeColor="text1"/>
          <w:sz w:val="24"/>
          <w:szCs w:val="24"/>
          <w:lang w:val="en-US"/>
        </w:rPr>
      </w:pPr>
      <w:r>
        <w:rPr>
          <w:color w:val="000000" w:themeColor="text1"/>
          <w:sz w:val="24"/>
          <w:szCs w:val="24"/>
          <w:lang w:val="en-US"/>
        </w:rPr>
        <w:t>Django provides F expressions to allow such comparisons. Instances of F() act as a reference to a model field within a query. These references can then be used in query filters to compare the values of two different fields on the same model instance.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number_of_comments__gt</w:t>
      </w: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'number_of_pingbacks'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rating__lt</w:t>
      </w: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'number_of_comments'</w:t>
      </w:r>
      <w:r>
        <w:rPr>
          <w:rFonts w:eastAsia="Times New Roman" w:cs="Times New Roman" w:ascii="Consolas" w:hAnsi="Consolas"/>
          <w:color w:val="D4D4D4"/>
          <w:sz w:val="21"/>
          <w:szCs w:val="21"/>
          <w:lang w:eastAsia="en-IN"/>
        </w:rPr>
        <w:t>) + F(</w:t>
      </w:r>
      <w:r>
        <w:rPr>
          <w:rFonts w:eastAsia="Times New Roman" w:cs="Times New Roman" w:ascii="Consolas" w:hAnsi="Consolas"/>
          <w:color w:val="CE9178"/>
          <w:sz w:val="21"/>
          <w:szCs w:val="21"/>
          <w:lang w:eastAsia="en-IN"/>
        </w:rPr>
        <w:t>'number_of_pingbacks'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Entry.objects.filter(</w:t>
      </w:r>
      <w:r>
        <w:rPr>
          <w:rFonts w:eastAsia="Times New Roman" w:cs="Times New Roman" w:ascii="Consolas" w:hAnsi="Consolas"/>
          <w:color w:val="9CDCFE"/>
          <w:sz w:val="21"/>
          <w:szCs w:val="21"/>
          <w:lang w:eastAsia="en-IN"/>
        </w:rPr>
        <w:t>authors__name</w:t>
      </w: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'blog__name'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#The F() objects support bitwise operations by .bitand(), .bitor(), .bitxor(), .bitrightshift(), and .bitleftshift(). For example: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F(</w:t>
      </w:r>
      <w:r>
        <w:rPr>
          <w:rFonts w:eastAsia="Times New Roman" w:cs="Times New Roman" w:ascii="Consolas" w:hAnsi="Consolas"/>
          <w:color w:val="CE9178"/>
          <w:sz w:val="21"/>
          <w:szCs w:val="21"/>
          <w:lang w:eastAsia="en-IN"/>
        </w:rPr>
        <w:t>'somefield'</w:t>
      </w:r>
      <w:r>
        <w:rPr>
          <w:rFonts w:eastAsia="Times New Roman" w:cs="Times New Roman" w:ascii="Consolas" w:hAnsi="Consolas"/>
          <w:color w:val="D4D4D4"/>
          <w:sz w:val="21"/>
          <w:szCs w:val="21"/>
          <w:lang w:eastAsia="en-IN"/>
        </w:rPr>
        <w:t>).bitand(</w:t>
      </w:r>
      <w:r>
        <w:rPr>
          <w:rFonts w:eastAsia="Times New Roman" w:cs="Times New Roman" w:ascii="Consolas" w:hAnsi="Consolas"/>
          <w:color w:val="B5CEA8"/>
          <w:sz w:val="21"/>
          <w:szCs w:val="21"/>
          <w:lang w:eastAsia="en-IN"/>
        </w:rPr>
        <w:t>16</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_set relationship</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 = Blog.objects.get(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b.entry_set.all()  </w:t>
      </w:r>
      <w:r>
        <w:rPr>
          <w:rFonts w:eastAsia="Times New Roman" w:cs="Times New Roman" w:ascii="Consolas" w:hAnsi="Consolas"/>
          <w:color w:val="6A9955"/>
          <w:sz w:val="21"/>
          <w:szCs w:val="21"/>
          <w:lang w:eastAsia="en-IN"/>
        </w:rPr>
        <w:t># Returns all Entry objects related to Blog.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b.entry_set.filter(</w:t>
      </w:r>
      <w:r>
        <w:rPr>
          <w:rFonts w:eastAsia="Times New Roman" w:cs="Times New Roman" w:ascii="Consolas" w:hAnsi="Consolas"/>
          <w:color w:val="9CDCFE"/>
          <w:sz w:val="21"/>
          <w:szCs w:val="21"/>
          <w:lang w:eastAsia="en-IN"/>
        </w:rPr>
        <w:t>headline__contains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'Lennon'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b.entry_set.count()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Many-to-many with _set</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 = Entry.objects.get(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e.authors.all() </w:t>
      </w:r>
      <w:r>
        <w:rPr>
          <w:rFonts w:eastAsia="Times New Roman" w:cs="Times New Roman" w:ascii="Consolas" w:hAnsi="Consolas"/>
          <w:color w:val="6A9955"/>
          <w:sz w:val="21"/>
          <w:szCs w:val="21"/>
          <w:lang w:eastAsia="en-IN"/>
        </w:rPr>
        <w:t># Returns all Author objects for this Entry.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e.authors.count()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e.authors.filter(</w:t>
      </w:r>
      <w:r>
        <w:rPr>
          <w:rFonts w:eastAsia="Times New Roman" w:cs="Times New Roman" w:ascii="Consolas" w:hAnsi="Consolas"/>
          <w:color w:val="9CDCFE"/>
          <w:sz w:val="21"/>
          <w:szCs w:val="21"/>
          <w:lang w:eastAsia="en-IN"/>
        </w:rPr>
        <w:t>name__contains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'John'</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4"/>
          <w:szCs w:val="24"/>
          <w:u w:val="single"/>
          <w:lang w:val="en-US"/>
        </w:rPr>
      </w:pPr>
      <w:r>
        <w:rPr>
          <w:b/>
          <w:bCs/>
          <w:color w:val="000000" w:themeColor="text1"/>
          <w:sz w:val="24"/>
          <w:szCs w:val="24"/>
          <w:u w:val="single"/>
          <w:lang w:val="en-US"/>
        </w:rPr>
        <w: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 = Author.objects.get(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a.entry_set.all() </w:t>
      </w:r>
      <w:r>
        <w:rPr>
          <w:rFonts w:eastAsia="Times New Roman" w:cs="Times New Roman" w:ascii="Consolas" w:hAnsi="Consolas"/>
          <w:color w:val="6A9955"/>
          <w:sz w:val="21"/>
          <w:szCs w:val="21"/>
          <w:lang w:eastAsia="en-IN"/>
        </w:rPr>
        <w:t># Returns all Entry objects for this Author.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Aggregate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django.db.models.aggregates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Avg, Sum, Min, Max, Count</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avg = td.aggregate(Avg(</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sum</w:t>
      </w:r>
      <w:r>
        <w:rPr>
          <w:rFonts w:eastAsia="Times New Roman" w:cs="Times New Roman" w:ascii="Consolas" w:hAnsi="Consolas"/>
          <w:color w:val="D4D4D4"/>
          <w:sz w:val="21"/>
          <w:szCs w:val="21"/>
          <w:lang w:eastAsia="en-IN"/>
        </w:rPr>
        <w:t> = td.aggregate(Sum(</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min</w:t>
      </w:r>
      <w:r>
        <w:rPr>
          <w:rFonts w:eastAsia="Times New Roman" w:cs="Times New Roman" w:ascii="Consolas" w:hAnsi="Consolas"/>
          <w:color w:val="D4D4D4"/>
          <w:sz w:val="21"/>
          <w:szCs w:val="21"/>
          <w:lang w:eastAsia="en-IN"/>
        </w:rPr>
        <w:t> = td.aggregate(Min(</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max</w:t>
      </w:r>
      <w:r>
        <w:rPr>
          <w:rFonts w:eastAsia="Times New Roman" w:cs="Times New Roman" w:ascii="Consolas" w:hAnsi="Consolas"/>
          <w:color w:val="D4D4D4"/>
          <w:sz w:val="21"/>
          <w:szCs w:val="21"/>
          <w:lang w:eastAsia="en-IN"/>
        </w:rPr>
        <w:t> = td.aggregate(Max(</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count = td.aggregate(Count(</w:t>
      </w:r>
      <w:r>
        <w:rPr>
          <w:rFonts w:eastAsia="Times New Roman" w:cs="Times New Roman" w:ascii="Consolas" w:hAnsi="Consolas"/>
          <w:color w:val="CE9178"/>
          <w:sz w:val="21"/>
          <w:szCs w:val="21"/>
          <w:lang w:eastAsia="en-IN"/>
        </w:rPr>
        <w:t>'marks'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td = School.objects.all()[</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"td"</w:t>
      </w:r>
      <w:r>
        <w:rPr>
          <w:rFonts w:eastAsia="Times New Roman" w:cs="Times New Roman" w:ascii="Consolas" w:hAnsi="Consolas"/>
          <w:color w:val="D4D4D4"/>
          <w:sz w:val="21"/>
          <w:szCs w:val="21"/>
          <w:lang w:eastAsia="en-IN"/>
        </w:rPr>
        <w:t>:td,</w:t>
      </w:r>
      <w:r>
        <w:rPr>
          <w:rFonts w:eastAsia="Times New Roman" w:cs="Times New Roman" w:ascii="Consolas" w:hAnsi="Consolas"/>
          <w:color w:val="CE9178"/>
          <w:sz w:val="21"/>
          <w:szCs w:val="21"/>
          <w:lang w:eastAsia="en-IN"/>
        </w:rPr>
        <w:t>"avg"</w:t>
      </w:r>
      <w:r>
        <w:rPr>
          <w:rFonts w:eastAsia="Times New Roman" w:cs="Times New Roman" w:ascii="Consolas" w:hAnsi="Consolas"/>
          <w:color w:val="D4D4D4"/>
          <w:sz w:val="21"/>
          <w:szCs w:val="21"/>
          <w:lang w:eastAsia="en-IN"/>
        </w:rPr>
        <w:t>:avg,</w:t>
      </w:r>
      <w:r>
        <w:rPr>
          <w:rFonts w:eastAsia="Times New Roman" w:cs="Times New Roman" w:ascii="Consolas" w:hAnsi="Consolas"/>
          <w:color w:val="CE9178"/>
          <w:sz w:val="21"/>
          <w:szCs w:val="21"/>
          <w:lang w:eastAsia="en-IN"/>
        </w:rPr>
        <w:t>"sum"</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sum</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"min"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min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"max"</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max</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w:t>
      </w:r>
      <w:r>
        <w:rPr>
          <w:rFonts w:eastAsia="Times New Roman" w:cs="Times New Roman" w:ascii="Consolas" w:hAnsi="Consolas"/>
          <w:color w:val="D4D4D4"/>
          <w:sz w:val="21"/>
          <w:szCs w:val="21"/>
          <w:lang w:eastAsia="en-IN"/>
        </w:rPr>
        <w:t>:count})</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Average marks :: {{avg.marks__avg}}</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Sum marks :: {{sum.marks__sum}}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Min marks :: {{min.marks__min}}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Max marks :: {{max.marks__max}}</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Count marks :: {{count.marks__count}}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Model Inheritance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ListParagraph"/>
        <w:numPr>
          <w:ilvl w:val="0"/>
          <w:numId w:val="17"/>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Abstract Class: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Abstract Method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age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abstract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fees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date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Teacher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salary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Contractor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Commoninfo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payment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date = models.DateTimeField()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 </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17"/>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One to One table relation:</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one to one model relation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city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.city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ListParagraph"/>
        <w:numPr>
          <w:ilvl w:val="0"/>
          <w:numId w:val="17"/>
        </w:numPr>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t>Proxy Table:</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Proxy table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city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Myexamcenter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Examcenter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proxy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Student, Teacher, Contractor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admin.site.register(Teacher)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admin.site.register(Contractor)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admin.site.register(Examcenter)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admin.site.register(Myexamcenter)</w:t>
      </w:r>
    </w:p>
    <w:p>
      <w:pPr>
        <w:pStyle w:val="Normal"/>
        <w:tabs>
          <w:tab w:val="clear" w:pos="720"/>
          <w:tab w:val="left" w:pos="1629" w:leader="none"/>
          <w:tab w:val="center" w:pos="3795" w:leader="none"/>
          <w:tab w:val="right" w:pos="7590" w:leader="none"/>
        </w:tabs>
        <w:spacing w:lineRule="auto" w:line="360"/>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0"/>
          <w:szCs w:val="30"/>
          <w:lang w:val="en-US"/>
        </w:rPr>
      </w:pPr>
      <w:r>
        <w:rPr>
          <w:b/>
          <w:bCs/>
          <w:color w:val="000000" w:themeColor="text1"/>
          <w:sz w:val="30"/>
          <w:szCs w:val="30"/>
          <w:lang w:val="en-US"/>
        </w:rPr>
        <w:t>Change Model Manager</w:t>
      </w:r>
    </w:p>
    <w:p>
      <w:pPr>
        <w:pStyle w:val="ListParagraph"/>
        <w:numPr>
          <w:ilvl w:val="0"/>
          <w:numId w:val="14"/>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Student.objects.all()</w:t>
      </w:r>
    </w:p>
    <w:p>
      <w:pPr>
        <w:pStyle w:val="ListParagraph"/>
        <w:numPr>
          <w:ilvl w:val="0"/>
          <w:numId w:val="14"/>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Here model manager is “objects” to intrect with sql query</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Change Manager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age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student = models.Manager()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Model Manager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admin.site.register(Student)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one  to one Relationship</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models.py:</w:t>
      </w:r>
    </w:p>
    <w:p>
      <w:pPr>
        <w:pStyle w:val="ListParagraph"/>
        <w:numPr>
          <w:ilvl w:val="0"/>
          <w:numId w:val="18"/>
        </w:numPr>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on_delete = models.CASCADE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models.OneToOneField(User,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models.CASCADE,</w:t>
      </w:r>
      <w:r>
        <w:rPr>
          <w:rFonts w:eastAsia="Times New Roman" w:cs="Times New Roman" w:ascii="Consolas" w:hAnsi="Consolas"/>
          <w:color w:val="9CDCFE"/>
          <w:sz w:val="21"/>
          <w:szCs w:val="21"/>
          <w:lang w:eastAsia="en-IN"/>
        </w:rPr>
        <w:t>primary_key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18"/>
        </w:numPr>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on_delete  = models.PROTECT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models.OneToOneField(User,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models.PROTECT,</w:t>
      </w:r>
      <w:r>
        <w:rPr>
          <w:rFonts w:eastAsia="Times New Roman" w:cs="Times New Roman" w:ascii="Consolas" w:hAnsi="Consolas"/>
          <w:color w:val="9CDCFE"/>
          <w:sz w:val="21"/>
          <w:szCs w:val="21"/>
          <w:lang w:eastAsia="en-IN"/>
        </w:rPr>
        <w:t>primary_key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18"/>
        </w:numPr>
        <w:tabs>
          <w:tab w:val="clear" w:pos="720"/>
          <w:tab w:val="left" w:pos="1629" w:leader="none"/>
          <w:tab w:val="center" w:pos="3795" w:leader="none"/>
          <w:tab w:val="right" w:pos="7590" w:leader="none"/>
        </w:tabs>
        <w:spacing w:lineRule="auto" w:line="360"/>
        <w:jc w:val="center"/>
        <w:rPr>
          <w:b/>
          <w:b/>
          <w:bCs/>
          <w:color w:val="000000" w:themeColor="text1"/>
          <w:sz w:val="24"/>
          <w:szCs w:val="24"/>
          <w:highlight w:val="darkGray"/>
          <w:lang w:val="en-US"/>
        </w:rPr>
      </w:pPr>
      <w:r>
        <w:rPr>
          <w:b/>
          <w:bCs/>
          <w:color w:val="000000" w:themeColor="text1"/>
          <w:sz w:val="24"/>
          <w:szCs w:val="24"/>
          <w:highlight w:val="darkGray"/>
          <w:lang w:val="en-US"/>
        </w:rPr>
        <w:t>limit_choices_to</w:t>
      </w:r>
    </w:p>
    <w:p>
      <w:pPr>
        <w:pStyle w:val="Normal"/>
        <w:shd w:val="clear" w:color="auto" w:fill="1E1E1E"/>
        <w:spacing w:lineRule="atLeast" w:line="285"/>
        <w:rPr>
          <w:rFonts w:ascii="Consolas" w:hAnsi="Consolas" w:eastAsia="Times New Roman" w:cs="Times New Roman"/>
          <w:color w:val="D4D4D4"/>
          <w:sz w:val="21"/>
          <w:szCs w:val="21"/>
          <w:lang w:eastAsia="en-IN"/>
        </w:rPr>
      </w:pPr>
      <w:r>
        <w:rPr>
          <w:b/>
          <w:bCs/>
          <w:color w:val="000000" w:themeColor="text1"/>
          <w:sz w:val="24"/>
          <w:szCs w:val="24"/>
          <w:u w:val="single"/>
          <w:lang w:val="en-US"/>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models.OneToOneField(User,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models.CASCADE,</w:t>
      </w:r>
      <w:r>
        <w:rPr>
          <w:rFonts w:eastAsia="Times New Roman" w:cs="Times New Roman" w:ascii="Consolas" w:hAnsi="Consolas"/>
          <w:color w:val="9CDCFE"/>
          <w:sz w:val="21"/>
          <w:szCs w:val="21"/>
          <w:lang w:eastAsia="en-IN"/>
        </w:rPr>
        <w:t>primary_key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limit_choices_to</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"is_staff"</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19"/>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When page will delete  at that time user delete…Here use signal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Signal.py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post_delete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(post_delete,</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=Page)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delete_related_user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"Delete 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(instance)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instance.user.delete()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__init__.py: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default_app_config = </w:t>
      </w:r>
      <w:r>
        <w:rPr>
          <w:rFonts w:eastAsia="Times New Roman" w:cs="Times New Roman" w:ascii="Consolas" w:hAnsi="Consolas"/>
          <w:color w:val="CE9178"/>
          <w:sz w:val="21"/>
          <w:szCs w:val="21"/>
          <w:lang w:eastAsia="en-IN"/>
        </w:rPr>
        <w:t>'myapp.apps.MyappConfig'</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apps.py: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django.apps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AppConfig</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MyappConfig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AppConfig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w:t>
      </w:r>
      <w:r>
        <w:rPr>
          <w:rFonts w:eastAsia="Times New Roman" w:cs="Times New Roman" w:ascii="Consolas" w:hAnsi="Consolas"/>
          <w:color w:val="CE9178"/>
          <w:sz w:val="21"/>
          <w:szCs w:val="21"/>
          <w:lang w:eastAsia="en-IN"/>
        </w:rPr>
        <w:t>'myapp'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ready</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myapp.signal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 xml:space="preserve">Many to One </w:t>
      </w:r>
      <w:r>
        <w:rPr>
          <w:b/>
          <w:bCs/>
          <w:color w:val="000000" w:themeColor="text1"/>
          <w:sz w:val="36"/>
          <w:szCs w:val="36"/>
          <w:lang w:val="en-US"/>
        </w:rPr>
        <w:t>Relationship</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Foreignkey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Page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models.ForeignKey(</w:t>
      </w:r>
      <w:r>
        <w:rPr>
          <w:rFonts w:eastAsia="Times New Roman" w:cs="Times New Roman" w:ascii="Consolas" w:hAnsi="Consolas"/>
          <w:color w:val="9CDCFE"/>
          <w:sz w:val="21"/>
          <w:szCs w:val="21"/>
          <w:lang w:eastAsia="en-IN"/>
        </w:rPr>
        <w:t>to</w:t>
      </w:r>
      <w:r>
        <w:rPr>
          <w:rFonts w:eastAsia="Times New Roman" w:cs="Times New Roman" w:ascii="Consolas" w:hAnsi="Consolas"/>
          <w:color w:val="D4D4D4"/>
          <w:sz w:val="21"/>
          <w:szCs w:val="21"/>
          <w:lang w:eastAsia="en-IN"/>
        </w:rPr>
        <w:t>=User,</w:t>
      </w:r>
      <w:r>
        <w:rPr>
          <w:rFonts w:eastAsia="Times New Roman" w:cs="Times New Roman" w:ascii="Consolas" w:hAnsi="Consolas"/>
          <w:color w:val="9CDCFE"/>
          <w:sz w:val="21"/>
          <w:szCs w:val="21"/>
          <w:lang w:eastAsia="en-IN"/>
        </w:rPr>
        <w:t>on_delete</w:t>
      </w:r>
      <w:r>
        <w:rPr>
          <w:rFonts w:eastAsia="Times New Roman" w:cs="Times New Roman" w:ascii="Consolas" w:hAnsi="Consolas"/>
          <w:color w:val="D4D4D4"/>
          <w:sz w:val="21"/>
          <w:szCs w:val="21"/>
          <w:lang w:eastAsia="en-IN"/>
        </w:rPr>
        <w:t> = models.CASCADE)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00B050"/>
          <w:sz w:val="21"/>
          <w:szCs w:val="21"/>
          <w:lang w:eastAsia="en-IN"/>
        </w:rPr>
        <w:t>    </w:t>
      </w:r>
      <w:r>
        <w:rPr>
          <w:rFonts w:eastAsia="Times New Roman" w:cs="Times New Roman" w:ascii="Consolas" w:hAnsi="Consolas"/>
          <w:color w:val="00B050"/>
          <w:sz w:val="21"/>
          <w:szCs w:val="21"/>
          <w:lang w:eastAsia="en-IN"/>
        </w:rPr>
        <w:t>#user = models.ForeignKey(to=User,on_delete = models.PROTECT)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00B050"/>
          <w:sz w:val="21"/>
          <w:szCs w:val="21"/>
          <w:lang w:eastAsia="en-IN"/>
        </w:rPr>
        <w:t>    </w:t>
      </w:r>
      <w:r>
        <w:rPr>
          <w:rFonts w:eastAsia="Times New Roman" w:cs="Times New Roman" w:ascii="Consolas" w:hAnsi="Consolas"/>
          <w:color w:val="00B050"/>
          <w:sz w:val="21"/>
          <w:szCs w:val="21"/>
          <w:lang w:eastAsia="en-IN"/>
        </w:rPr>
        <w:t>#user = models.ForeignKey(to=User,on_delete = models.SET_NULL,null=True)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 xml:space="preserve">Many to Many </w:t>
      </w:r>
      <w:r>
        <w:rPr>
          <w:b/>
          <w:bCs/>
          <w:color w:val="000000" w:themeColor="text1"/>
          <w:sz w:val="36"/>
          <w:szCs w:val="36"/>
          <w:lang w:val="en-US"/>
        </w:rPr>
        <w:t>Relationship</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Song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models.ManyToManyField(</w:t>
      </w:r>
      <w:r>
        <w:rPr>
          <w:rFonts w:eastAsia="Times New Roman" w:cs="Times New Roman" w:ascii="Consolas" w:hAnsi="Consolas"/>
          <w:color w:val="9CDCFE"/>
          <w:sz w:val="21"/>
          <w:szCs w:val="21"/>
          <w:lang w:eastAsia="en-IN"/>
        </w:rPr>
        <w:t>to</w:t>
      </w:r>
      <w:r>
        <w:rPr>
          <w:rFonts w:eastAsia="Times New Roman" w:cs="Times New Roman" w:ascii="Consolas" w:hAnsi="Consolas"/>
          <w:color w:val="D4D4D4"/>
          <w:sz w:val="21"/>
          <w:szCs w:val="21"/>
          <w:lang w:eastAsia="en-IN"/>
        </w:rPr>
        <w:t>=User)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song_name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song_cat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song_publish_date = models.DateField()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singer_name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(i) </w:t>
      </w:r>
      <w:r>
        <w:rPr>
          <w:rFonts w:eastAsia="Times New Roman" w:cs="Times New Roman" w:ascii="Consolas" w:hAnsi="Consolas"/>
          <w:color w:val="C586C0"/>
          <w:sz w:val="21"/>
          <w:szCs w:val="21"/>
          <w:lang w:eastAsia="en-IN"/>
        </w:rPr>
        <w:t>for</w:t>
      </w:r>
      <w:r>
        <w:rPr>
          <w:rFonts w:eastAsia="Times New Roman" w:cs="Times New Roman" w:ascii="Consolas" w:hAnsi="Consolas"/>
          <w:color w:val="D4D4D4"/>
          <w:sz w:val="21"/>
          <w:szCs w:val="21"/>
          <w:lang w:eastAsia="en-IN"/>
        </w:rPr>
        <w:t> i </w:t>
      </w:r>
      <w:r>
        <w:rPr>
          <w:rFonts w:eastAsia="Times New Roman" w:cs="Times New Roman" w:ascii="Consolas" w:hAnsi="Consolas"/>
          <w:color w:val="C586C0"/>
          <w:sz w:val="21"/>
          <w:szCs w:val="21"/>
          <w:lang w:eastAsia="en-IN"/>
        </w:rPr>
        <w:t>in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.user.all()])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admin.py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SongAdmin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 [</w:t>
      </w:r>
      <w:r>
        <w:rPr>
          <w:rFonts w:eastAsia="Times New Roman" w:cs="Times New Roman" w:ascii="Consolas" w:hAnsi="Consolas"/>
          <w:color w:val="CE9178"/>
          <w:sz w:val="21"/>
          <w:szCs w:val="21"/>
          <w:lang w:eastAsia="en-IN"/>
        </w:rPr>
        <w:t>"song_name"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"singer_name"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admin.site.register(Song,SongAdmin)</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32"/>
          <w:szCs w:val="32"/>
          <w:lang w:val="en-US"/>
        </w:rPr>
      </w:pPr>
      <w:r>
        <w:rPr>
          <w:b/>
          <w:bCs/>
          <w:color w:val="FF0000"/>
          <w:sz w:val="32"/>
          <w:szCs w:val="32"/>
          <w:lang w:val="en-US"/>
        </w:rPr>
        <w:t>How to access all element of manytomany sield: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"my_profile"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fa-dropbox"</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&amp;nbsp;</w:t>
      </w:r>
      <w:r>
        <w:rPr>
          <w:rFonts w:eastAsia="Times New Roman" w:cs="Times New Roman" w:ascii="Consolas" w:hAnsi="Consolas"/>
          <w:color w:val="D4D4D4"/>
          <w:sz w:val="21"/>
          <w:szCs w:val="21"/>
          <w:lang w:eastAsia="en-IN"/>
        </w:rPr>
        <w:t> Intrested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{{pf.interest.all|join:","}}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tr</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lang w:val="en-US"/>
        </w:rPr>
        <w:t xml:space="preserve"> </w:t>
      </w:r>
      <w:r>
        <w:rPr>
          <w:b/>
          <w:bCs/>
          <w:color w:val="FF0000"/>
          <w:sz w:val="24"/>
          <w:szCs w:val="24"/>
          <w:lang w:val="en-US"/>
        </w:rPr>
        <w:t>Use for loop also…..</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Class base View</w:t>
      </w:r>
    </w:p>
    <w:p>
      <w:pPr>
        <w:pStyle w:val="ListParagraph"/>
        <w:tabs>
          <w:tab w:val="clear" w:pos="720"/>
          <w:tab w:val="left" w:pos="1629" w:leader="none"/>
          <w:tab w:val="center" w:pos="3795" w:leader="none"/>
          <w:tab w:val="right" w:pos="7590" w:leader="none"/>
        </w:tabs>
        <w:spacing w:lineRule="auto" w:line="360"/>
        <w:ind w:left="1080" w:hanging="0"/>
        <w:rPr>
          <w:b/>
          <w:b/>
          <w:bCs/>
          <w:color w:val="000000" w:themeColor="text1"/>
          <w:sz w:val="24"/>
          <w:szCs w:val="24"/>
          <w:lang w:val="en-US"/>
        </w:rPr>
      </w:pPr>
      <w:r>
        <w:rPr>
          <w:b/>
          <w:bCs/>
          <w:color w:val="000000" w:themeColor="text1"/>
          <w:sz w:val="24"/>
          <w:szCs w:val="24"/>
          <w:lang w:val="en-US"/>
        </w:rPr>
      </w:r>
    </w:p>
    <w:p>
      <w:pPr>
        <w:pStyle w:val="ListParagraph"/>
        <w:numPr>
          <w:ilvl w:val="0"/>
          <w:numId w:val="20"/>
        </w:numPr>
        <w:pBdr>
          <w:bottom w:val="single" w:sz="4" w:space="1"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24"/>
          <w:szCs w:val="24"/>
          <w:lang w:val="en-US"/>
        </w:rPr>
      </w:pPr>
      <w:r>
        <w:rPr>
          <w:b/>
          <w:bCs/>
          <w:color w:val="000000" w:themeColor="text1"/>
          <w:sz w:val="24"/>
          <w:szCs w:val="24"/>
          <w:highlight w:val="darkGray"/>
          <w:lang w:val="en-US"/>
        </w:rPr>
        <w:t>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Forms.py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u w:val="single"/>
          <w:lang w:val="en-US"/>
        </w:rPr>
        <w:t>views.py</w:t>
      </w:r>
      <w:r>
        <w:rPr>
          <w:b/>
          <w:bCs/>
          <w:color w:val="000000" w:themeColor="text1"/>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Class Base Views =======================</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 get 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cn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,cn)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 Post request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"fm"</w:t>
      </w:r>
      <w:r>
        <w:rPr>
          <w:rFonts w:eastAsia="Times New Roman" w:cs="Times New Roman" w:ascii="Consolas" w:hAnsi="Consolas"/>
          <w:color w:val="D4D4D4"/>
          <w:sz w:val="21"/>
          <w:szCs w:val="21"/>
          <w:lang w:eastAsia="en-IN"/>
        </w:rPr>
        <w:t>:fm})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post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fm = Myform(request.POST)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fm.is_valid():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"Your form is successfully submitted"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"Thank you for submitted!!!"</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u w:val="single"/>
          <w:lang w:val="en-US"/>
        </w:rPr>
        <w:t>home.html</w:t>
      </w:r>
      <w:r>
        <w:rPr>
          <w:b/>
          <w:bCs/>
          <w:color w:val="000000" w:themeColor="text1"/>
          <w:sz w:val="28"/>
          <w:szCs w:val="28"/>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lang w:val="en-US"/>
        </w:rPr>
      </w:pPr>
      <w:r>
        <w:rPr>
          <w:b/>
          <w:bCs/>
          <w:color w:val="000000" w:themeColor="text1"/>
          <w:sz w:val="28"/>
          <w:szCs w:val="28"/>
          <w:lang w:val="en-US"/>
        </w:rPr>
      </w:r>
    </w:p>
    <w:p>
      <w:pPr>
        <w:pStyle w:val="ListParagraph"/>
        <w:numPr>
          <w:ilvl w:val="0"/>
          <w:numId w:val="20"/>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TemplateView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Template View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Mytemplateview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TemplateView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get_context_data</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 =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().get_context_data(**kwargs)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"Pradip"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w:t>
      </w:r>
      <w:r>
        <w:rPr>
          <w:rFonts w:eastAsia="Times New Roman" w:cs="Times New Roman" w:ascii="Consolas" w:hAnsi="Consolas"/>
          <w:color w:val="CE9178"/>
          <w:sz w:val="21"/>
          <w:szCs w:val="21"/>
          <w:lang w:eastAsia="en-IN"/>
        </w:rPr>
        <w:t>'surname'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"Kachhadiya"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context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home.html</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template 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Name :: {{name}}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Surname :: {{surname}}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20"/>
        </w:numPr>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Redirectview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RedirectView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path('',views.Myview.as_view()),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path('form/',views.MyForm.as_view()),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'temp/'</w:t>
      </w:r>
      <w:r>
        <w:rPr>
          <w:rFonts w:eastAsia="Times New Roman" w:cs="Times New Roman" w:ascii="Consolas" w:hAnsi="Consolas"/>
          <w:color w:val="D4D4D4"/>
          <w:sz w:val="21"/>
          <w:szCs w:val="21"/>
          <w:lang w:eastAsia="en-IN"/>
        </w:rPr>
        <w:t>,views.Mytemplateview.as_view()),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highlight w:val="red"/>
          <w:lang w:eastAsia="en-IN"/>
        </w:rPr>
        <w:t>path(</w:t>
      </w:r>
      <w:r>
        <w:rPr>
          <w:rFonts w:eastAsia="Times New Roman" w:cs="Times New Roman" w:ascii="Consolas" w:hAnsi="Consolas"/>
          <w:color w:val="CE9178"/>
          <w:sz w:val="21"/>
          <w:szCs w:val="21"/>
          <w:highlight w:val="red"/>
          <w:lang w:eastAsia="en-IN"/>
        </w:rPr>
        <w:t>''</w:t>
      </w:r>
      <w:r>
        <w:rPr>
          <w:rFonts w:eastAsia="Times New Roman" w:cs="Times New Roman" w:ascii="Consolas" w:hAnsi="Consolas"/>
          <w:color w:val="D4D4D4"/>
          <w:sz w:val="21"/>
          <w:szCs w:val="21"/>
          <w:highlight w:val="red"/>
          <w:lang w:eastAsia="en-IN"/>
        </w:rPr>
        <w:t>,RedirectView.as_view(</w:t>
      </w:r>
      <w:r>
        <w:rPr>
          <w:rFonts w:eastAsia="Times New Roman" w:cs="Times New Roman" w:ascii="Consolas" w:hAnsi="Consolas"/>
          <w:color w:val="9CDCFE"/>
          <w:sz w:val="21"/>
          <w:szCs w:val="21"/>
          <w:highlight w:val="red"/>
          <w:lang w:eastAsia="en-IN"/>
        </w:rPr>
        <w:t>url</w:t>
      </w:r>
      <w:r>
        <w:rPr>
          <w:rFonts w:eastAsia="Times New Roman" w:cs="Times New Roman" w:ascii="Consolas" w:hAnsi="Consolas"/>
          <w:color w:val="D4D4D4"/>
          <w:sz w:val="21"/>
          <w:szCs w:val="21"/>
          <w:highlight w:val="red"/>
          <w:lang w:eastAsia="en-IN"/>
        </w:rPr>
        <w:t> = </w:t>
      </w:r>
      <w:r>
        <w:rPr>
          <w:rFonts w:eastAsia="Times New Roman" w:cs="Times New Roman" w:ascii="Consolas" w:hAnsi="Consolas"/>
          <w:color w:val="CE9178"/>
          <w:sz w:val="21"/>
          <w:szCs w:val="21"/>
          <w:highlight w:val="red"/>
          <w:lang w:eastAsia="en-IN"/>
        </w:rPr>
        <w:t>"temp/"</w:t>
      </w:r>
      <w:r>
        <w:rPr>
          <w:rFonts w:eastAsia="Times New Roman" w:cs="Times New Roman" w:ascii="Consolas" w:hAnsi="Consolas"/>
          <w:color w:val="D4D4D4"/>
          <w:sz w:val="21"/>
          <w:szCs w:val="21"/>
          <w:highlight w:val="red"/>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pBdr>
          <w:top w:val="single" w:sz="4" w:space="1" w:color="000000"/>
          <w:left w:val="single" w:sz="4" w:space="4" w:color="000000"/>
          <w:bottom w:val="single" w:sz="4" w:space="1" w:color="000000"/>
          <w:right w:val="single" w:sz="4" w:space="4" w:color="000000"/>
        </w:pBdr>
        <w:shd w:val="clear" w:color="auto" w:fill="92D050"/>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Generic Display View</w:t>
      </w:r>
    </w:p>
    <w:p>
      <w:pPr>
        <w:pStyle w:val="ListParagraph"/>
        <w:numPr>
          <w:ilvl w:val="0"/>
          <w:numId w:val="21"/>
        </w:numPr>
        <w:tabs>
          <w:tab w:val="clear" w:pos="720"/>
          <w:tab w:val="left" w:pos="1629" w:leader="none"/>
          <w:tab w:val="center" w:pos="3795" w:leader="none"/>
          <w:tab w:val="right" w:pos="7590" w:leader="none"/>
        </w:tabs>
        <w:spacing w:lineRule="auto" w:line="360"/>
        <w:rPr>
          <w:b/>
          <w:b/>
          <w:bCs/>
          <w:color w:val="000000" w:themeColor="text1"/>
          <w:sz w:val="36"/>
          <w:szCs w:val="36"/>
          <w:highlight w:val="darkGray"/>
          <w:lang w:val="en-US"/>
        </w:rPr>
      </w:pPr>
      <w:r>
        <w:rPr>
          <w:b/>
          <w:bCs/>
          <w:color w:val="000000" w:themeColor="text1"/>
          <w:sz w:val="36"/>
          <w:szCs w:val="36"/>
          <w:highlight w:val="darkGray"/>
          <w:lang w:val="en-US"/>
        </w:rPr>
        <w:t>Listview: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Models.py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School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course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admin.py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admin.site.register(School)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urls.py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views.Studentlistview.as_view()),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django.views.generic.list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ListView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School</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List view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Studentlistview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ListView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highlight w:val="darkGray"/>
          <w:lang w:val="en-US"/>
        </w:rPr>
        <w:t>Customization</w:t>
      </w:r>
      <w:r>
        <w:rPr>
          <w:b/>
          <w:bCs/>
          <w:color w:val="000000" w:themeColor="text1"/>
          <w:sz w:val="24"/>
          <w:szCs w:val="24"/>
          <w:lang w:val="en-US"/>
        </w:rPr>
        <w:t xml:space="preserve"> </w:t>
      </w:r>
      <w:r>
        <w:rPr>
          <w:b/>
          <w:bCs/>
          <w:color w:val="000000" w:themeColor="text1"/>
          <w:sz w:val="24"/>
          <w:szCs w:val="24"/>
          <w:highlight w:val="darkGray"/>
          <w:lang w:val="en-US"/>
        </w:rPr>
        <w:t>in listview</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Studentlistview</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ListView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'school/school.html'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template_name_suffix = </w:t>
      </w:r>
      <w:r>
        <w:rPr>
          <w:rFonts w:eastAsia="Times New Roman" w:cs="Times New Roman" w:ascii="Consolas" w:hAnsi="Consolas"/>
          <w:color w:val="CE9178"/>
          <w:sz w:val="21"/>
          <w:szCs w:val="21"/>
          <w:lang w:eastAsia="en-IN"/>
        </w:rPr>
        <w:t>'_list'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ordering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context_object_name = </w:t>
      </w:r>
      <w:r>
        <w:rPr>
          <w:rFonts w:eastAsia="Times New Roman" w:cs="Times New Roman" w:ascii="Consolas" w:hAnsi="Consolas"/>
          <w:color w:val="CE9178"/>
          <w:sz w:val="21"/>
          <w:szCs w:val="21"/>
          <w:lang w:eastAsia="en-IN"/>
        </w:rPr>
        <w:t xml:space="preserve">"st"  </w:t>
      </w:r>
      <w:r>
        <w:rPr>
          <w:rFonts w:eastAsia="Times New Roman" w:cs="Times New Roman" w:ascii="Consolas" w:hAnsi="Consolas"/>
          <w:color w:val="00B050"/>
          <w:sz w:val="21"/>
          <w:szCs w:val="21"/>
          <w:lang w:eastAsia="en-IN"/>
        </w:rPr>
        <w:t>#</w:t>
      </w:r>
      <w:r>
        <w:rPr>
          <w:rFonts w:eastAsia="Times New Roman" w:cs="Times New Roman" w:ascii="Consolas" w:hAnsi="Consolas"/>
          <w:color w:val="00B050"/>
          <w:sz w:val="18"/>
          <w:szCs w:val="18"/>
          <w:lang w:eastAsia="en-IN"/>
        </w:rPr>
        <w:t>Change in template’s context itreter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get_queryset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School.objects.filter(</w:t>
      </w:r>
      <w:r>
        <w:rPr>
          <w:rFonts w:eastAsia="Times New Roman" w:cs="Times New Roman" w:ascii="Consolas" w:hAnsi="Consolas"/>
          <w:color w:val="9CDCFE"/>
          <w:sz w:val="21"/>
          <w:szCs w:val="21"/>
          <w:lang w:eastAsia="en-IN"/>
        </w:rPr>
        <w:t>course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"mech"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get_template_names</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.request.user.is_superuser: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"school/superuser.html"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.template_name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[template_name] </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school_list.py: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Document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strong</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listview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strong</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dt in school_list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{{dt.roll}}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{{dt.course}}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u w:val="single"/>
          <w:lang w:val="en-US"/>
        </w:rPr>
        <w:t>Superuser.html</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super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super user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21"/>
        </w:numPr>
        <w:tabs>
          <w:tab w:val="clear" w:pos="720"/>
          <w:tab w:val="left" w:pos="1629" w:leader="none"/>
          <w:tab w:val="center" w:pos="3795" w:leader="none"/>
          <w:tab w:val="right" w:pos="7590" w:leader="none"/>
        </w:tabs>
        <w:spacing w:lineRule="auto" w:line="360"/>
        <w:jc w:val="both"/>
        <w:rPr>
          <w:b/>
          <w:b/>
          <w:bCs/>
          <w:color w:val="000000" w:themeColor="text1"/>
          <w:sz w:val="32"/>
          <w:szCs w:val="32"/>
          <w:highlight w:val="darkGray"/>
          <w:lang w:val="en-US"/>
        </w:rPr>
      </w:pPr>
      <w:r>
        <w:rPr>
          <w:b/>
          <w:bCs/>
          <w:color w:val="000000" w:themeColor="text1"/>
          <w:sz w:val="32"/>
          <w:szCs w:val="32"/>
          <w:highlight w:val="darkGray"/>
          <w:lang w:val="en-US"/>
        </w:rPr>
        <w:t>Detailview:</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8"/>
          <w:szCs w:val="28"/>
          <w:u w:val="single"/>
          <w:lang w:val="en-US"/>
        </w:rPr>
      </w:pPr>
      <w:r>
        <w:rPr>
          <w:b/>
          <w:bCs/>
          <w:color w:val="000000" w:themeColor="text1"/>
          <w:sz w:val="28"/>
          <w:szCs w:val="28"/>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'list/'</w:t>
      </w:r>
      <w:r>
        <w:rPr>
          <w:rFonts w:eastAsia="Times New Roman" w:cs="Times New Roman" w:ascii="Consolas" w:hAnsi="Consolas"/>
          <w:color w:val="D4D4D4"/>
          <w:sz w:val="21"/>
          <w:szCs w:val="21"/>
          <w:lang w:eastAsia="en-IN"/>
        </w:rPr>
        <w:t>, views.Studentlistview.as_view()),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'detail/&lt;int:pk&gt;'</w:t>
      </w:r>
      <w:r>
        <w:rPr>
          <w:rFonts w:eastAsia="Times New Roman" w:cs="Times New Roman" w:ascii="Consolas" w:hAnsi="Consolas"/>
          <w:color w:val="D4D4D4"/>
          <w:sz w:val="21"/>
          <w:szCs w:val="21"/>
          <w:lang w:eastAsia="en-IN"/>
        </w:rPr>
        <w:t>, views.Studentdetail.as_view()),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django.views.generic.detail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DetailView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Studentdetail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DetailView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00B050"/>
          <w:sz w:val="21"/>
          <w:szCs w:val="21"/>
          <w:lang w:eastAsia="en-IN"/>
        </w:rPr>
      </w:pPr>
      <w:r>
        <w:rPr>
          <w:rFonts w:eastAsia="Times New Roman" w:cs="Times New Roman" w:ascii="Consolas" w:hAnsi="Consolas"/>
          <w:color w:val="00B050"/>
          <w:sz w:val="21"/>
          <w:szCs w:val="21"/>
          <w:lang w:eastAsia="en-IN"/>
        </w:rPr>
        <w:t># ============= Customization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Studentdetail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DetailView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'school/school.html'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context_object_name = </w:t>
      </w:r>
      <w:r>
        <w:rPr>
          <w:rFonts w:eastAsia="Times New Roman" w:cs="Times New Roman" w:ascii="Consolas" w:hAnsi="Consolas"/>
          <w:color w:val="CE9178"/>
          <w:sz w:val="21"/>
          <w:szCs w:val="21"/>
          <w:lang w:eastAsia="en-IN"/>
        </w:rPr>
        <w:t>"st"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pk_url_kwarg = </w:t>
      </w:r>
      <w:r>
        <w:rPr>
          <w:rFonts w:eastAsia="Times New Roman" w:cs="Times New Roman" w:ascii="Consolas" w:hAnsi="Consolas"/>
          <w:color w:val="CE9178"/>
          <w:sz w:val="21"/>
          <w:szCs w:val="21"/>
          <w:lang w:eastAsia="en-IN"/>
        </w:rPr>
        <w:t>"id"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lang w:val="en-US"/>
        </w:rPr>
      </w:pPr>
      <w:r>
        <w:rPr>
          <w:b/>
          <w:bCs/>
          <w:color w:val="000000" w:themeColor="text1"/>
          <w:sz w:val="32"/>
          <w:szCs w:val="32"/>
          <w:lang w:val="en-US"/>
        </w:rPr>
        <w:t>school_detail: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Detail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This is detail 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{{school.roll}}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{{school.course}}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"/list"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Back</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32"/>
          <w:szCs w:val="32"/>
          <w:u w:val="single"/>
          <w:lang w:val="en-US"/>
        </w:rPr>
      </w:pPr>
      <w:r>
        <w:rPr>
          <w:b/>
          <w:bCs/>
          <w:color w:val="000000" w:themeColor="text1"/>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92D050"/>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Generic Editing View</w:t>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Form 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lang w:val="en-US"/>
        </w:rPr>
        <w:t xml:space="preserve"> </w:t>
      </w:r>
      <w:r>
        <w:rPr>
          <w:b/>
          <w:bCs/>
          <w:color w:val="000000" w:themeColor="text1"/>
          <w:sz w:val="24"/>
          <w:szCs w:val="24"/>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forms.CharField(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forms.EmailField()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msg = forms.CharField(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=forms.Textarea)</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u w:val="single"/>
          <w:lang w:val="en-US"/>
        </w:rPr>
      </w:pPr>
      <w:r>
        <w:rPr>
          <w:b/>
          <w:bCs/>
          <w:color w:val="000000" w:themeColor="text1"/>
          <w:sz w:val="24"/>
          <w:szCs w:val="24"/>
          <w:highlight w:val="darkGray"/>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django.views.generic.edit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HttpResponse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My_form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FormView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'school/contact.html'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form_class = Myform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 Aditional feature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form_valid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(form.cleaned_data[</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(form.cleaned_data[</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(form.cleaned_data[</w:t>
      </w:r>
      <w:r>
        <w:rPr>
          <w:rFonts w:eastAsia="Times New Roman" w:cs="Times New Roman" w:ascii="Consolas" w:hAnsi="Consolas"/>
          <w:color w:val="CE9178"/>
          <w:sz w:val="21"/>
          <w:szCs w:val="21"/>
          <w:lang w:eastAsia="en-IN"/>
        </w:rPr>
        <w:t>"msg"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HttpResponse(</w:t>
      </w:r>
      <w:r>
        <w:rPr>
          <w:rFonts w:eastAsia="Times New Roman" w:cs="Times New Roman" w:ascii="Consolas" w:hAnsi="Consolas"/>
          <w:color w:val="CE9178"/>
          <w:sz w:val="21"/>
          <w:szCs w:val="21"/>
          <w:lang w:eastAsia="en-IN"/>
        </w:rPr>
        <w:t>"Thank You For register bro!!!!!!!!!"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Thanks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TemplateView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'school/thanks.html'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contact.html: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form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novalidate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CreateView: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lang w:val="en-US"/>
        </w:rPr>
        <w:t xml:space="preserve">  </w:t>
      </w:r>
      <w:r>
        <w:rPr>
          <w:b/>
          <w:bCs/>
          <w:color w:val="000000" w:themeColor="text1"/>
          <w:sz w:val="24"/>
          <w:szCs w:val="24"/>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'create/'</w:t>
      </w:r>
      <w:r>
        <w:rPr>
          <w:rFonts w:eastAsia="Times New Roman" w:cs="Times New Roman" w:ascii="Consolas" w:hAnsi="Consolas"/>
          <w:color w:val="D4D4D4"/>
          <w:sz w:val="21"/>
          <w:szCs w:val="21"/>
          <w:lang w:eastAsia="en-IN"/>
        </w:rPr>
        <w:t>, views.Formcreate.as_view(),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"formcreate"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django.views.generic.edit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FormView, CreateView, UpdateView</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Formcreate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CreateView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school_form.html: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form_create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Create Form</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u w:val="single"/>
          <w:lang w:val="en-US"/>
        </w:rPr>
        <w:t>Models.py:</w:t>
      </w:r>
      <w:r>
        <w:rPr>
          <w:b/>
          <w:bCs/>
          <w:color w:val="000000" w:themeColor="text1"/>
          <w:sz w:val="24"/>
          <w:szCs w:val="24"/>
          <w:lang w:val="en-US"/>
        </w:rPr>
        <w:t xml:space="preserve">              </w:t>
      </w:r>
      <w:r>
        <w:rPr>
          <w:rFonts w:eastAsia="Wingdings" w:cs="Wingdings" w:ascii="Wingdings" w:hAnsi="Wingdings"/>
          <w:b/>
          <w:bCs/>
          <w:color w:val="FF0000"/>
          <w:sz w:val="24"/>
          <w:szCs w:val="24"/>
          <w:lang w:val="en-US"/>
        </w:rPr>
        <w:t></w:t>
      </w:r>
      <w:r>
        <w:rPr>
          <w:b/>
          <w:bCs/>
          <w:color w:val="FF0000"/>
          <w:sz w:val="24"/>
          <w:szCs w:val="24"/>
          <w:lang w:val="en-US"/>
        </w:rPr>
        <w:t xml:space="preserve"> This is additional feature</w:t>
      </w:r>
      <w:r>
        <w:rPr>
          <w:rFonts w:eastAsia="Wingdings" w:cs="Wingdings" w:ascii="Wingdings" w:hAnsi="Wingdings"/>
          <w:b/>
          <w:bCs/>
          <w:color w:val="FF0000"/>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School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name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roll = models.IntegerField()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course = models.CharField(</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__str__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def get_absolute_url(self):</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return reverse("formcreate")</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23"/>
        </w:numPr>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Give a css in form using below method…..</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Formcreate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CreateView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lang w:eastAsia="en-IN"/>
        </w:rPr>
        <w:t>  </w:t>
      </w:r>
      <w:r>
        <w:rPr>
          <w:rFonts w:eastAsia="Times New Roman" w:cs="Times New Roman" w:ascii="Consolas" w:hAnsi="Consolas"/>
          <w:color w:val="FFFFFF" w:themeColor="background1"/>
          <w:sz w:val="21"/>
          <w:szCs w:val="21"/>
          <w:highlight w:val="red"/>
          <w:lang w:eastAsia="en-IN"/>
        </w:rPr>
        <w:t>def get_form(self):</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 = super().get_form()</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form.fields["name"].widget = forms.TextInput(attrs={'class':'myclass'})</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form.fields["roll"].widget = forms.NumberInput(attrs={'class':'myint'})</w:t>
      </w:r>
    </w:p>
    <w:p>
      <w:pPr>
        <w:pStyle w:val="Normal"/>
        <w:shd w:val="clear" w:color="auto" w:fill="1E1E1E"/>
        <w:spacing w:lineRule="atLeast" w:line="285" w:before="0" w:after="0"/>
        <w:rPr>
          <w:rFonts w:ascii="Consolas" w:hAnsi="Consolas" w:eastAsia="Times New Roman" w:cs="Times New Roman"/>
          <w:color w:val="FFFFFF" w:themeColor="background1"/>
          <w:sz w:val="21"/>
          <w:szCs w:val="21"/>
          <w:highlight w:val="red"/>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form.fields["course"].widget = forms.TextInput(attrs={'class':'mycs'})</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    </w:t>
      </w:r>
      <w:r>
        <w:rPr>
          <w:rFonts w:eastAsia="Times New Roman" w:cs="Times New Roman" w:ascii="Consolas" w:hAnsi="Consolas"/>
          <w:color w:val="FFFFFF" w:themeColor="background1"/>
          <w:sz w:val="21"/>
          <w:szCs w:val="21"/>
          <w:highlight w:val="red"/>
          <w:lang w:eastAsia="en-IN"/>
        </w:rPr>
        <w:t>return form</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Updateview:</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django.views.generic.edit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FormView, CreateView, UpdateView</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Formupdate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UpdateView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'__all__'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'/thanks/'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 For apply css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get_form</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 =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().get_form()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form.fields[</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].widget = 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'myclass'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form.fields[</w:t>
      </w:r>
      <w:r>
        <w:rPr>
          <w:rFonts w:eastAsia="Times New Roman" w:cs="Times New Roman" w:ascii="Consolas" w:hAnsi="Consolas"/>
          <w:color w:val="CE9178"/>
          <w:sz w:val="21"/>
          <w:szCs w:val="21"/>
          <w:lang w:eastAsia="en-IN"/>
        </w:rPr>
        <w:t>"roll"</w:t>
      </w:r>
      <w:r>
        <w:rPr>
          <w:rFonts w:eastAsia="Times New Roman" w:cs="Times New Roman" w:ascii="Consolas" w:hAnsi="Consolas"/>
          <w:color w:val="D4D4D4"/>
          <w:sz w:val="21"/>
          <w:szCs w:val="21"/>
          <w:lang w:eastAsia="en-IN"/>
        </w:rPr>
        <w:t>].widget = forms.NumberInput(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'myint'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form.fields[</w:t>
      </w:r>
      <w:r>
        <w:rPr>
          <w:rFonts w:eastAsia="Times New Roman" w:cs="Times New Roman" w:ascii="Consolas" w:hAnsi="Consolas"/>
          <w:color w:val="CE9178"/>
          <w:sz w:val="21"/>
          <w:szCs w:val="21"/>
          <w:lang w:eastAsia="en-IN"/>
        </w:rPr>
        <w:t>"course"</w:t>
      </w:r>
      <w:r>
        <w:rPr>
          <w:rFonts w:eastAsia="Times New Roman" w:cs="Times New Roman" w:ascii="Consolas" w:hAnsi="Consolas"/>
          <w:color w:val="D4D4D4"/>
          <w:sz w:val="21"/>
          <w:szCs w:val="21"/>
          <w:lang w:eastAsia="en-IN"/>
        </w:rPr>
        <w:t>].widget = 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'mycs'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form</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urls.py:</w:t>
      </w:r>
    </w:p>
    <w:p>
      <w:pPr>
        <w:pStyle w:val="Normal"/>
        <w:shd w:val="clear" w:color="auto" w:fill="1E1E1E"/>
        <w:spacing w:lineRule="atLeast" w:line="285"/>
        <w:rPr>
          <w:b/>
          <w:b/>
          <w:bCs/>
          <w:color w:val="000000" w:themeColor="text1"/>
          <w:sz w:val="24"/>
          <w:szCs w:val="24"/>
          <w:u w:val="single"/>
          <w:lang w:val="en-US"/>
        </w:rPr>
      </w:pP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'update/&lt;int:pk&gt;'</w:t>
      </w:r>
      <w:r>
        <w:rPr>
          <w:rFonts w:eastAsia="Times New Roman" w:cs="Times New Roman" w:ascii="Consolas" w:hAnsi="Consolas"/>
          <w:color w:val="D4D4D4"/>
          <w:sz w:val="21"/>
          <w:szCs w:val="21"/>
          <w:lang w:eastAsia="en-IN"/>
        </w:rPr>
        <w:t>, views.Formupdate.as_view(),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"formupdate"</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lang w:val="en-US"/>
        </w:rPr>
        <w:t xml:space="preserve">school_form.html: </w:t>
      </w:r>
      <w:r>
        <w:rPr>
          <w:rFonts w:eastAsia="Wingdings" w:cs="Wingdings" w:ascii="Wingdings" w:hAnsi="Wingdings"/>
          <w:b/>
          <w:bCs/>
          <w:color w:val="FF0000"/>
          <w:sz w:val="24"/>
          <w:szCs w:val="24"/>
          <w:lang w:val="en-US"/>
        </w:rPr>
        <w:t></w:t>
      </w:r>
      <w:r>
        <w:rPr>
          <w:b/>
          <w:bCs/>
          <w:color w:val="FF0000"/>
          <w:sz w:val="24"/>
          <w:szCs w:val="24"/>
          <w:lang w:val="en-US"/>
        </w:rPr>
        <w:t>Same as create views</w:t>
      </w:r>
      <w:r>
        <w:rPr>
          <w:rFonts w:eastAsia="Wingdings" w:cs="Wingdings" w:ascii="Wingdings" w:hAnsi="Wingdings"/>
          <w:b/>
          <w:bCs/>
          <w:color w:val="FF0000"/>
          <w:sz w:val="24"/>
          <w:szCs w:val="24"/>
          <w:lang w:val="en-US"/>
        </w:rPr>
        <w:t></w:t>
      </w:r>
    </w:p>
    <w:p>
      <w:pPr>
        <w:pStyle w:val="ListParagraph"/>
        <w:numPr>
          <w:ilvl w:val="0"/>
          <w:numId w:val="22"/>
        </w:numPr>
        <w:tabs>
          <w:tab w:val="clear" w:pos="720"/>
          <w:tab w:val="left" w:pos="1629" w:leader="none"/>
          <w:tab w:val="center" w:pos="3795" w:leader="none"/>
          <w:tab w:val="right" w:pos="7590" w:leader="none"/>
        </w:tabs>
        <w:spacing w:lineRule="auto" w:line="360"/>
        <w:jc w:val="both"/>
        <w:rPr>
          <w:b/>
          <w:b/>
          <w:bCs/>
          <w:color w:val="000000" w:themeColor="text1"/>
          <w:sz w:val="24"/>
          <w:szCs w:val="24"/>
          <w:highlight w:val="darkGray"/>
          <w:lang w:val="en-US"/>
        </w:rPr>
      </w:pPr>
      <w:r>
        <w:rPr>
          <w:b/>
          <w:bCs/>
          <w:color w:val="000000" w:themeColor="text1"/>
          <w:sz w:val="24"/>
          <w:szCs w:val="24"/>
          <w:highlight w:val="darkGray"/>
          <w:lang w:val="en-US"/>
        </w:rPr>
        <w:t>Delete View:</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Formdelete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DeleteView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School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 = </w:t>
      </w:r>
      <w:r>
        <w:rPr>
          <w:rFonts w:eastAsia="Times New Roman" w:cs="Times New Roman" w:ascii="Consolas" w:hAnsi="Consolas"/>
          <w:color w:val="CE9178"/>
          <w:sz w:val="21"/>
          <w:szCs w:val="21"/>
          <w:lang w:eastAsia="en-IN"/>
        </w:rPr>
        <w:t>'/list/'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'delete/&lt;int:pk&gt;'</w:t>
      </w:r>
      <w:r>
        <w:rPr>
          <w:rFonts w:eastAsia="Times New Roman" w:cs="Times New Roman" w:ascii="Consolas" w:hAnsi="Consolas"/>
          <w:color w:val="D4D4D4"/>
          <w:sz w:val="21"/>
          <w:szCs w:val="21"/>
          <w:lang w:eastAsia="en-IN"/>
        </w:rPr>
        <w:t>, views.Formdelete.as_view(),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"formdelete"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school_comfirm_delete.html: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delete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Are You Sure!!!!!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"Yes"</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"/list"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Cancel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Authentication View</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Django Bydefault provide this view…….</w:t>
      </w:r>
    </w:p>
    <w:p>
      <w:pPr>
        <w:pStyle w:val="ListParagraph"/>
        <w:numPr>
          <w:ilvl w:val="0"/>
          <w:numId w:val="24"/>
        </w:numPr>
        <w:tabs>
          <w:tab w:val="clear" w:pos="720"/>
          <w:tab w:val="left" w:pos="1629" w:leader="none"/>
          <w:tab w:val="center" w:pos="3795" w:leader="none"/>
          <w:tab w:val="right" w:pos="7590" w:leader="none"/>
        </w:tabs>
        <w:spacing w:lineRule="auto" w:line="360"/>
        <w:jc w:val="center"/>
        <w:rPr>
          <w:b/>
          <w:b/>
          <w:bCs/>
          <w:color w:val="000000" w:themeColor="text1"/>
          <w:sz w:val="32"/>
          <w:szCs w:val="32"/>
          <w:highlight w:val="darkGray"/>
          <w:lang w:val="en-US"/>
        </w:rPr>
      </w:pPr>
      <w:r>
        <w:rPr>
          <w:b/>
          <w:bCs/>
          <w:color w:val="000000" w:themeColor="text1"/>
          <w:sz w:val="32"/>
          <w:szCs w:val="32"/>
          <w:highlight w:val="darkGray"/>
          <w:lang w:val="en-US"/>
        </w:rPr>
        <w:t>Function base view</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'django.contrib.auth.urls'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D4D4D4"/>
          <w:sz w:val="21"/>
          <w:szCs w:val="21"/>
          <w:lang w:eastAsia="en-IN"/>
        </w:rPr>
        <w:t>, views.profile),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"registration/profile.html"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"registration/home.html"</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"/accounts/login/"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"/accounts/logout/"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logout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"/accounts/password_change/"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password_change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"/accounts/password_reset/"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password_reset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Login.html: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t>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My Profile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u w:val="single"/>
          <w:lang w:val="en-US"/>
        </w:rPr>
      </w:pPr>
      <w:r>
        <w:rPr>
          <w:b/>
          <w:bCs/>
          <w:color w:val="000000" w:themeColor="text1"/>
          <w:sz w:val="24"/>
          <w:szCs w:val="24"/>
          <w:u w:val="single"/>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000000" w:themeColor="text1"/>
          <w:sz w:val="24"/>
          <w:szCs w:val="24"/>
          <w:u w:val="single"/>
          <w:lang w:val="en-US"/>
        </w:rPr>
        <w:t>Settings.py</w:t>
      </w:r>
      <w:r>
        <w:rPr>
          <w:b/>
          <w:bCs/>
          <w:color w:val="000000" w:themeColor="text1"/>
          <w:sz w:val="24"/>
          <w:szCs w:val="24"/>
          <w:lang w:val="en-US"/>
        </w:rPr>
        <w:t xml:space="preserve">:  </w:t>
      </w:r>
      <w:r>
        <w:rPr>
          <w:rFonts w:eastAsia="Wingdings" w:cs="Wingdings" w:ascii="Wingdings" w:hAnsi="Wingdings"/>
          <w:b/>
          <w:bCs/>
          <w:color w:val="FF0000"/>
          <w:lang w:val="en-US"/>
        </w:rPr>
        <w:t></w:t>
      </w:r>
      <w:r>
        <w:rPr>
          <w:b/>
          <w:bCs/>
          <w:color w:val="FF0000"/>
          <w:lang w:val="en-US"/>
        </w:rPr>
        <w:t>See the reset password link in consol at only devlopment mode</w:t>
      </w:r>
      <w:r>
        <w:rPr>
          <w:rFonts w:eastAsia="Wingdings" w:cs="Wingdings" w:ascii="Wingdings" w:hAnsi="Wingdings"/>
          <w:b/>
          <w:bCs/>
          <w:color w:val="FF0000"/>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EMAIL_BACKEND = </w:t>
      </w:r>
      <w:r>
        <w:rPr>
          <w:rFonts w:eastAsia="Times New Roman" w:cs="Times New Roman" w:ascii="Consolas" w:hAnsi="Consolas"/>
          <w:color w:val="CE9178"/>
          <w:sz w:val="21"/>
          <w:szCs w:val="21"/>
          <w:lang w:eastAsia="en-IN"/>
        </w:rPr>
        <w:t>'django.core.mail.backends.console.EmailBackend'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LOGIN_REDIRECT_URL = '/'</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32"/>
          <w:szCs w:val="32"/>
          <w:lang w:val="en-US"/>
        </w:rPr>
      </w:pPr>
      <w:r>
        <w:rPr>
          <w:b/>
          <w:bCs/>
          <w:color w:val="000000" w:themeColor="text1"/>
          <w:sz w:val="32"/>
          <w:szCs w:val="32"/>
          <w:highlight w:val="darkGray"/>
          <w:lang w:val="en-US"/>
        </w:rPr>
        <w:t>Login Required</w:t>
      </w:r>
      <w:r>
        <w:rPr>
          <w:b/>
          <w:bCs/>
          <w:color w:val="000000" w:themeColor="text1"/>
          <w:sz w:val="32"/>
          <w:szCs w:val="32"/>
          <w:lang w:val="en-US"/>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u w:val="single"/>
          <w:lang w:val="en-US"/>
        </w:rPr>
      </w:pPr>
      <w:r>
        <w:rPr>
          <w:b/>
          <w:bCs/>
          <w:color w:val="000000" w:themeColor="text1"/>
          <w:sz w:val="28"/>
          <w:szCs w:val="28"/>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login_required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django.contrib.admin.views.decorators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staff_member_required</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@login_required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"registration/profile.html"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@staff_member_required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def profile(req):</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return render(req,"registration/profile.html")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8"/>
          <w:szCs w:val="28"/>
          <w:u w:val="single"/>
        </w:rPr>
      </w:pPr>
      <w:r>
        <w:rPr>
          <w:b/>
          <w:bCs/>
          <w:color w:val="000000" w:themeColor="text1"/>
          <w:sz w:val="28"/>
          <w:szCs w:val="28"/>
          <w:u w:val="single"/>
        </w:rPr>
      </w:r>
    </w:p>
    <w:p>
      <w:pPr>
        <w:pStyle w:val="ListParagraph"/>
        <w:numPr>
          <w:ilvl w:val="0"/>
          <w:numId w:val="24"/>
        </w:numPr>
        <w:tabs>
          <w:tab w:val="clear" w:pos="720"/>
          <w:tab w:val="left" w:pos="1629" w:leader="none"/>
          <w:tab w:val="center" w:pos="3795" w:leader="none"/>
          <w:tab w:val="right" w:pos="7590" w:leader="none"/>
        </w:tabs>
        <w:spacing w:lineRule="auto" w:line="360"/>
        <w:jc w:val="center"/>
        <w:rPr>
          <w:b/>
          <w:b/>
          <w:bCs/>
          <w:color w:val="000000" w:themeColor="text1"/>
          <w:sz w:val="32"/>
          <w:szCs w:val="32"/>
          <w:highlight w:val="darkGray"/>
          <w:lang w:val="en-US"/>
        </w:rPr>
      </w:pPr>
      <w:r>
        <w:rPr>
          <w:b/>
          <w:bCs/>
          <w:color w:val="000000" w:themeColor="text1"/>
          <w:sz w:val="32"/>
          <w:szCs w:val="32"/>
          <w:highlight w:val="darkGray"/>
          <w:lang w:val="en-US"/>
        </w:rPr>
        <w:t>Class base view</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django.contrib.admin.views.decorators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staff_member_required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django.utils.decorators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method_decorator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@method_decorator</w:t>
      </w:r>
      <w:r>
        <w:rPr>
          <w:rFonts w:eastAsia="Times New Roman" w:cs="Times New Roman" w:ascii="Consolas" w:hAnsi="Consolas"/>
          <w:color w:val="D4D4D4"/>
          <w:sz w:val="21"/>
          <w:szCs w:val="21"/>
          <w:lang w:eastAsia="en-IN"/>
        </w:rPr>
        <w:t>(login_required,</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'dispatch'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Myprofile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TemplateView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'registration/profile.html'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@method_decorator(staff_member_required,name='dispatch')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class Myprofile(TemplateView):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template_name = 'registration/profile.html'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home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w:t>
      </w:r>
      <w:r>
        <w:rPr>
          <w:rFonts w:eastAsia="Times New Roman" w:cs="Times New Roman" w:ascii="Consolas" w:hAnsi="Consolas"/>
          <w:color w:val="CE9178"/>
          <w:sz w:val="21"/>
          <w:szCs w:val="21"/>
          <w:lang w:eastAsia="en-IN"/>
        </w:rPr>
        <w:t>"registration/home.html"</w:t>
      </w:r>
      <w:r>
        <w:rPr>
          <w:rFonts w:eastAsia="Times New Roman" w:cs="Times New Roman" w:ascii="Consolas" w:hAnsi="Consolas"/>
          <w:color w:val="D4D4D4"/>
          <w:sz w:val="21"/>
          <w:szCs w:val="21"/>
          <w:lang w:eastAsia="en-IN"/>
        </w:rPr>
        <w:t>)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w:t>
      </w:r>
      <w:r>
        <w:rPr>
          <w:rFonts w:eastAsia="Times New Roman" w:cs="Times New Roman" w:ascii="Consolas" w:hAnsi="Consolas"/>
          <w:color w:val="D4D4D4"/>
          <w:sz w:val="21"/>
          <w:szCs w:val="21"/>
          <w:lang w:eastAsia="en-IN"/>
        </w:rPr>
        <w:t>, include(</w:t>
      </w:r>
      <w:r>
        <w:rPr>
          <w:rFonts w:eastAsia="Times New Roman" w:cs="Times New Roman" w:ascii="Consolas" w:hAnsi="Consolas"/>
          <w:color w:val="CE9178"/>
          <w:sz w:val="21"/>
          <w:szCs w:val="21"/>
          <w:lang w:eastAsia="en-IN"/>
        </w:rPr>
        <w:t>'django.contrib.auth.urls'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D4D4D4"/>
          <w:sz w:val="21"/>
          <w:szCs w:val="21"/>
          <w:lang w:eastAsia="en-IN"/>
        </w:rPr>
        <w:t>, views.Myprofile.as_view()),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Customiz Authentication View</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Settings.pt: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EMAIL_BACKEND = </w:t>
      </w:r>
      <w:r>
        <w:rPr>
          <w:rFonts w:eastAsia="Times New Roman" w:cs="Times New Roman" w:ascii="Consolas" w:hAnsi="Consolas"/>
          <w:color w:val="CE9178"/>
          <w:sz w:val="21"/>
          <w:szCs w:val="21"/>
          <w:lang w:eastAsia="en-IN"/>
        </w:rPr>
        <w:t>'django.core.mail.backends.console.EmailBackend'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LOGIN_URL = </w:t>
      </w:r>
      <w:r>
        <w:rPr>
          <w:rFonts w:eastAsia="Times New Roman" w:cs="Times New Roman" w:ascii="Consolas" w:hAnsi="Consolas"/>
          <w:color w:val="CE9178"/>
          <w:sz w:val="21"/>
          <w:szCs w:val="21"/>
          <w:lang w:eastAsia="en-IN"/>
        </w:rPr>
        <w:t>'/login/'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LOGIN_REDIRECT_URL = </w:t>
      </w:r>
      <w:r>
        <w:rPr>
          <w:rFonts w:eastAsia="Times New Roman" w:cs="Times New Roman" w:ascii="Consolas" w:hAnsi="Consolas"/>
          <w:color w:val="CE9178"/>
          <w:sz w:val="21"/>
          <w:szCs w:val="21"/>
          <w:lang w:eastAsia="en-IN"/>
        </w:rPr>
        <w:t>'/dashboard/'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LOGOUT_REDIRECT_URL = '/'</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Forms.py: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AuthenticationForm, UsernameField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gettext, 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br/>
        <w:b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Loginform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AuthenticationForm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 = UsernameField(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'curent-password'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'mypass'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auth_view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TemplateView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college.forms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Loginform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'profile/'</w:t>
      </w:r>
      <w:r>
        <w:rPr>
          <w:rFonts w:eastAsia="Times New Roman" w:cs="Times New Roman" w:ascii="Consolas" w:hAnsi="Consolas"/>
          <w:color w:val="D4D4D4"/>
          <w:sz w:val="21"/>
          <w:szCs w:val="21"/>
          <w:lang w:eastAsia="en-IN"/>
        </w:rPr>
        <w:t>, views.Myprofile.as_view()),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'dashboard/'</w:t>
      </w:r>
      <w:r>
        <w:rPr>
          <w:rFonts w:eastAsia="Times New Roman" w:cs="Times New Roman" w:ascii="Consolas" w:hAnsi="Consolas"/>
          <w:color w:val="D4D4D4"/>
          <w:sz w:val="21"/>
          <w:szCs w:val="21"/>
          <w:lang w:eastAsia="en-IN"/>
        </w:rPr>
        <w:t>,TemplateView.as_view(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'registration/dashboard.html'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'login/'</w:t>
      </w:r>
      <w:r>
        <w:rPr>
          <w:rFonts w:eastAsia="Times New Roman" w:cs="Times New Roman" w:ascii="Consolas" w:hAnsi="Consolas"/>
          <w:color w:val="D4D4D4"/>
          <w:sz w:val="21"/>
          <w:szCs w:val="21"/>
          <w:lang w:eastAsia="en-IN"/>
        </w:rPr>
        <w:t>,auth_view.LoginView.as_view(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authentication_form</w:t>
      </w:r>
      <w:r>
        <w:rPr>
          <w:rFonts w:eastAsia="Times New Roman" w:cs="Times New Roman" w:ascii="Consolas" w:hAnsi="Consolas"/>
          <w:color w:val="D4D4D4"/>
          <w:sz w:val="21"/>
          <w:szCs w:val="21"/>
          <w:lang w:eastAsia="en-IN"/>
        </w:rPr>
        <w:t>=Loginform)),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'logout/'</w:t>
      </w:r>
      <w:r>
        <w:rPr>
          <w:rFonts w:eastAsia="Times New Roman" w:cs="Times New Roman" w:ascii="Consolas" w:hAnsi="Consolas"/>
          <w:color w:val="D4D4D4"/>
          <w:sz w:val="21"/>
          <w:szCs w:val="21"/>
          <w:lang w:eastAsia="en-IN"/>
        </w:rPr>
        <w:t>,auth_view.LogoutView.as_view(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'registration/logout.html'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'changepass/'</w:t>
      </w:r>
      <w:r>
        <w:rPr>
          <w:rFonts w:eastAsia="Times New Roman" w:cs="Times New Roman" w:ascii="Consolas" w:hAnsi="Consolas"/>
          <w:color w:val="D4D4D4"/>
          <w:sz w:val="21"/>
          <w:szCs w:val="21"/>
          <w:lang w:eastAsia="en-IN"/>
        </w:rPr>
        <w:t>,views.Mychangepass.as_view()),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'changepassdone/'</w:t>
      </w:r>
      <w:r>
        <w:rPr>
          <w:rFonts w:eastAsia="Times New Roman" w:cs="Times New Roman" w:ascii="Consolas" w:hAnsi="Consolas"/>
          <w:color w:val="D4D4D4"/>
          <w:sz w:val="21"/>
          <w:szCs w:val="21"/>
          <w:lang w:eastAsia="en-IN"/>
        </w:rPr>
        <w:t>,auth_view.PasswordResetDoneView.as_view(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'registration/changepassdone.html'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FF0000"/>
          <w:lang w:val="en-US"/>
        </w:rPr>
      </w:pPr>
      <w:r>
        <w:rPr>
          <w:b/>
          <w:bCs/>
          <w:color w:val="000000" w:themeColor="text1"/>
          <w:sz w:val="32"/>
          <w:szCs w:val="32"/>
          <w:u w:val="single"/>
          <w:lang w:val="en-US"/>
        </w:rPr>
        <w:t xml:space="preserve">Views.py: </w:t>
      </w:r>
      <w:r>
        <w:rPr>
          <w:b/>
          <w:bCs/>
          <w:color w:val="FF0000"/>
          <w:sz w:val="32"/>
          <w:szCs w:val="32"/>
          <w:lang w:val="en-US"/>
        </w:rPr>
        <w:t xml:space="preserve"> </w:t>
      </w:r>
      <w:r>
        <w:rPr>
          <w:b/>
          <w:bCs/>
          <w:color w:val="FF0000"/>
          <w:sz w:val="40"/>
          <w:szCs w:val="40"/>
          <w:u w:val="single"/>
          <w:lang w:val="en-US"/>
        </w:rPr>
        <w:t>or</w:t>
      </w:r>
      <w:r>
        <w:rPr>
          <w:b/>
          <w:bCs/>
          <w:color w:val="FF0000"/>
          <w:sz w:val="40"/>
          <w:szCs w:val="40"/>
          <w:lang w:val="en-US"/>
        </w:rPr>
        <w:t xml:space="preserve"> </w:t>
      </w:r>
      <w:r>
        <w:rPr>
          <w:rFonts w:eastAsia="Wingdings" w:cs="Wingdings" w:ascii="Wingdings" w:hAnsi="Wingdings"/>
          <w:b/>
          <w:bCs/>
          <w:color w:val="FF0000"/>
          <w:sz w:val="28"/>
          <w:szCs w:val="28"/>
          <w:lang w:val="en-US"/>
        </w:rPr>
        <w:t></w:t>
      </w:r>
      <w:r>
        <w:rPr>
          <w:b/>
          <w:bCs/>
          <w:color w:val="FF0000"/>
          <w:sz w:val="28"/>
          <w:szCs w:val="28"/>
          <w:lang w:val="en-US"/>
        </w:rPr>
        <w:t>You can write this code in 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Mychangepass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PasswordChangeView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w:t>
      </w:r>
      <w:r>
        <w:rPr>
          <w:rFonts w:eastAsia="Times New Roman" w:cs="Times New Roman" w:ascii="Consolas" w:hAnsi="Consolas"/>
          <w:color w:val="CE9178"/>
          <w:sz w:val="21"/>
          <w:szCs w:val="21"/>
          <w:lang w:eastAsia="en-IN"/>
        </w:rPr>
        <w:t>'registration/changepass.html'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success_url=</w:t>
      </w:r>
      <w:r>
        <w:rPr>
          <w:rFonts w:eastAsia="Times New Roman" w:cs="Times New Roman" w:ascii="Consolas" w:hAnsi="Consolas"/>
          <w:color w:val="CE9178"/>
          <w:sz w:val="21"/>
          <w:szCs w:val="21"/>
          <w:lang w:eastAsia="en-IN"/>
        </w:rPr>
        <w:t>'/changepassdone/'</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login.html: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.myuser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green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.mypass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red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style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Login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action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method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novalidate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csrf_token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{{form.as_p}}</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input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type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"Submit"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form</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rFonts w:eastAsia="Wingdings" w:cs="Wingdings" w:ascii="Wingdings" w:hAnsi="Wingdings"/>
          <w:b/>
          <w:bCs/>
          <w:color w:val="000000" w:themeColor="text1"/>
          <w:sz w:val="32"/>
          <w:szCs w:val="32"/>
          <w:lang w:val="en-US"/>
        </w:rPr>
        <w:t></w:t>
      </w:r>
      <w:r>
        <w:rPr>
          <w:b/>
          <w:bCs/>
          <w:color w:val="000000" w:themeColor="text1"/>
          <w:sz w:val="32"/>
          <w:szCs w:val="32"/>
          <w:lang w:val="en-US"/>
        </w:rPr>
        <w:t>Make a templates for your required……</w:t>
      </w:r>
      <w:r>
        <w:rPr>
          <w:rFonts w:eastAsia="Wingdings" w:cs="Wingdings" w:ascii="Wingdings" w:hAnsi="Wingdings"/>
          <w:b/>
          <w:bCs/>
          <w:color w:val="000000" w:themeColor="text1"/>
          <w:sz w:val="32"/>
          <w:szCs w:val="32"/>
          <w:lang w:val="en-US"/>
        </w:rPr>
        <w:t></w:t>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highlight w:val="darkGray"/>
          <w:lang w:val="en-US"/>
        </w:rPr>
      </w:pPr>
      <w:r>
        <w:rPr>
          <w:b/>
          <w:bCs/>
          <w:color w:val="000000" w:themeColor="text1"/>
          <w:sz w:val="32"/>
          <w:szCs w:val="32"/>
          <w:highlight w:val="darkGray"/>
          <w:lang w:val="en-US"/>
        </w:rPr>
        <w:t>Database Settings</w:t>
      </w:r>
    </w:p>
    <w:p>
      <w:pPr>
        <w:pStyle w:val="Normal"/>
        <w:tabs>
          <w:tab w:val="clear" w:pos="720"/>
          <w:tab w:val="left" w:pos="1629" w:leader="none"/>
          <w:tab w:val="center" w:pos="3795" w:leader="none"/>
          <w:tab w:val="right" w:pos="7590" w:leader="none"/>
        </w:tabs>
        <w:spacing w:lineRule="auto" w:line="360"/>
        <w:rPr>
          <w:b/>
          <w:b/>
          <w:bCs/>
          <w:color w:val="FF0000"/>
          <w:sz w:val="32"/>
          <w:szCs w:val="32"/>
          <w:lang w:val="en-US"/>
        </w:rPr>
      </w:pPr>
      <w:r>
        <w:rPr>
          <w:b/>
          <w:bCs/>
          <w:color w:val="000000" w:themeColor="text1"/>
          <w:sz w:val="32"/>
          <w:szCs w:val="32"/>
          <w:lang w:val="en-US"/>
        </w:rPr>
        <w:t xml:space="preserve">Settings.py:  </w:t>
      </w:r>
      <w:r>
        <w:rPr>
          <w:b/>
          <w:bCs/>
          <w:color w:val="FF0000"/>
          <w:sz w:val="32"/>
          <w:szCs w:val="32"/>
          <w:lang w:val="en-US"/>
        </w:rPr>
        <w:t>[Use Mysql,Oracle,Postgres,etc…..]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DATABASES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'default'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'ENGINE'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'django.db.backends.mysql'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'database_name'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'root'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92D05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'HOST'</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'localhost'</w:t>
      </w:r>
      <w:r>
        <w:rPr>
          <w:rFonts w:eastAsia="Times New Roman" w:cs="Times New Roman" w:ascii="Consolas" w:hAnsi="Consolas"/>
          <w:color w:val="D4D4D4"/>
          <w:sz w:val="21"/>
          <w:szCs w:val="21"/>
          <w:lang w:eastAsia="en-IN"/>
        </w:rPr>
        <w:t>,       </w:t>
      </w:r>
      <w:r>
        <w:rPr>
          <w:rFonts w:eastAsia="Times New Roman" w:cs="Times New Roman" w:ascii="Consolas" w:hAnsi="Consolas"/>
          <w:color w:val="92D050"/>
          <w:sz w:val="21"/>
          <w:szCs w:val="21"/>
          <w:lang w:eastAsia="en-IN"/>
        </w:rPr>
        <w:t># optional</w:t>
      </w:r>
    </w:p>
    <w:p>
      <w:pPr>
        <w:pStyle w:val="Normal"/>
        <w:shd w:val="clear" w:color="auto" w:fill="1E1E1E"/>
        <w:spacing w:lineRule="atLeast" w:line="285" w:before="0" w:after="0"/>
        <w:rPr>
          <w:rFonts w:ascii="Consolas" w:hAnsi="Consolas" w:eastAsia="Times New Roman" w:cs="Times New Roman"/>
          <w:color w:val="92D050"/>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'PORT'</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 xml:space="preserve">'port_number'       </w:t>
      </w:r>
      <w:r>
        <w:rPr>
          <w:rFonts w:eastAsia="Times New Roman" w:cs="Times New Roman" w:ascii="Consolas" w:hAnsi="Consolas"/>
          <w:color w:val="92D050"/>
          <w:sz w:val="21"/>
          <w:szCs w:val="21"/>
          <w:lang w:eastAsia="en-IN"/>
        </w:rPr>
        <w:t># optional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Reset forgotten  Password in postgresql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10"/>
          <w:szCs w:val="10"/>
          <w:lang w:val="en-US"/>
        </w:rPr>
      </w:pPr>
      <w:r>
        <w:rPr>
          <w:b/>
          <w:bCs/>
          <w:color w:val="000000" w:themeColor="text1"/>
          <w:sz w:val="10"/>
          <w:szCs w:val="10"/>
          <w:lang w:val="en-US"/>
        </w:rPr>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Go to program file </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Path : </w:t>
      </w:r>
      <w:r>
        <w:rPr>
          <w:color w:val="4472C4" w:themeColor="accent1"/>
          <w:sz w:val="28"/>
          <w:szCs w:val="28"/>
          <w:lang w:val="en-US"/>
        </w:rPr>
        <w:t>C:\Program Files\PostgreSQL\13\data</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open </w:t>
      </w:r>
      <w:r>
        <w:rPr>
          <w:b/>
          <w:bCs/>
          <w:color w:val="000000" w:themeColor="text1"/>
          <w:sz w:val="28"/>
          <w:szCs w:val="28"/>
          <w:lang w:val="en-US"/>
        </w:rPr>
        <w:t>pg_hba</w:t>
      </w:r>
      <w:r>
        <w:rPr>
          <w:color w:val="000000" w:themeColor="text1"/>
          <w:sz w:val="28"/>
          <w:szCs w:val="28"/>
          <w:lang w:val="en-US"/>
        </w:rPr>
        <w:t xml:space="preserve"> in notpad</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xml:space="preserve">at bottom replace this : </w:t>
      </w:r>
    </w:p>
    <w:p>
      <w:pPr>
        <w:pStyle w:val="ListParagraph"/>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TYPE  DATABASE        USER            ADDRESS                 METHOD</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"local" is for Unix domain socket connections only</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local   all             all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IPv4 local connections:</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all             all             127.0.0.1/32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IPv6 local connections:</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all             all             ::1/128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Allow replication connections from localhost, by a user with the</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 replication privilege.</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local   replication     all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replication     all             127.0.0.1/32            trust</w:t>
      </w:r>
    </w:p>
    <w:p>
      <w:pPr>
        <w:pStyle w:val="ListParagraph"/>
        <w:shd w:val="clear" w:color="auto" w:fill="E7E6E6" w:themeFill="background2"/>
        <w:tabs>
          <w:tab w:val="clear" w:pos="720"/>
          <w:tab w:val="left" w:pos="1629" w:leader="none"/>
          <w:tab w:val="center" w:pos="3795" w:leader="none"/>
          <w:tab w:val="right" w:pos="7590" w:leader="none"/>
        </w:tabs>
        <w:spacing w:lineRule="auto" w:line="360"/>
        <w:rPr>
          <w:color w:val="000000" w:themeColor="text1"/>
          <w:sz w:val="28"/>
          <w:szCs w:val="28"/>
          <w:lang w:val="en-US"/>
        </w:rPr>
      </w:pPr>
      <w:r>
        <w:rPr>
          <w:color w:val="000000" w:themeColor="text1"/>
          <w:sz w:val="28"/>
          <w:szCs w:val="28"/>
          <w:lang w:val="en-US"/>
        </w:rPr>
        <w:t>host    replication     all             ::1/128                 trust</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open run terminal..</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write this command : </w:t>
      </w:r>
      <w:r>
        <w:rPr>
          <w:b/>
          <w:bCs/>
          <w:color w:val="4472C4" w:themeColor="accent1"/>
          <w:sz w:val="32"/>
          <w:szCs w:val="32"/>
          <w:lang w:val="en-US"/>
        </w:rPr>
        <w:t>services.msc</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restart </w:t>
      </w:r>
      <w:r>
        <w:rPr>
          <w:color w:val="4472C4" w:themeColor="accent1"/>
          <w:sz w:val="32"/>
          <w:szCs w:val="32"/>
          <w:lang w:val="en-US"/>
        </w:rPr>
        <w:t>postgresql-x64-13-pos…</w:t>
      </w:r>
      <w:r>
        <w:rPr>
          <w:color w:val="000000" w:themeColor="text1"/>
          <w:sz w:val="32"/>
          <w:szCs w:val="32"/>
          <w:lang w:val="en-US"/>
        </w:rPr>
        <w:t>.(right click and restart it)</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open </w:t>
      </w:r>
      <w:r>
        <w:rPr>
          <w:color w:val="4472C4" w:themeColor="accent1"/>
          <w:sz w:val="32"/>
          <w:szCs w:val="32"/>
          <w:lang w:val="en-US"/>
        </w:rPr>
        <w:t xml:space="preserve">databases/postgres </w:t>
      </w:r>
      <w:r>
        <w:rPr>
          <w:color w:val="000000" w:themeColor="text1"/>
          <w:sz w:val="32"/>
          <w:szCs w:val="32"/>
          <w:lang w:val="en-US"/>
        </w:rPr>
        <w:t xml:space="preserve">and press </w:t>
      </w:r>
      <w:r>
        <w:rPr>
          <w:b/>
          <w:bCs/>
          <w:color w:val="000000" w:themeColor="text1"/>
          <w:sz w:val="32"/>
          <w:szCs w:val="32"/>
          <w:lang w:val="en-US"/>
        </w:rPr>
        <w:t>query tool</w:t>
      </w:r>
      <w:r>
        <w:rPr>
          <w:color w:val="000000" w:themeColor="text1"/>
          <w:sz w:val="32"/>
          <w:szCs w:val="32"/>
          <w:lang w:val="en-US"/>
        </w:rPr>
        <w:t xml:space="preserve"> which is located at tool section.</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Write this command </w:t>
      </w:r>
      <w:r>
        <w:rPr>
          <w:b/>
          <w:bCs/>
          <w:color w:val="000000" w:themeColor="text1"/>
          <w:sz w:val="32"/>
          <w:szCs w:val="32"/>
          <w:lang w:val="en-US"/>
        </w:rPr>
        <w:t>ALTER USER postgres WITH PASSWORD ‘strong_password’.</w:t>
      </w:r>
    </w:p>
    <w:p>
      <w:pPr>
        <w:pStyle w:val="ListParagraph"/>
        <w:numPr>
          <w:ilvl w:val="0"/>
          <w:numId w:val="42"/>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color w:val="000000" w:themeColor="text1"/>
          <w:sz w:val="32"/>
          <w:szCs w:val="32"/>
          <w:lang w:val="en-US"/>
        </w:rPr>
        <w:t xml:space="preserve">Then follow 1 to 7 step again and correct </w:t>
      </w:r>
      <w:r>
        <w:rPr>
          <w:b/>
          <w:bCs/>
          <w:color w:val="000000" w:themeColor="text1"/>
          <w:sz w:val="28"/>
          <w:szCs w:val="28"/>
          <w:lang w:val="en-US"/>
        </w:rPr>
        <w:t xml:space="preserve">pg_hba </w:t>
      </w:r>
      <w:r>
        <w:rPr>
          <w:color w:val="000000" w:themeColor="text1"/>
          <w:sz w:val="28"/>
          <w:szCs w:val="28"/>
          <w:lang w:val="en-US"/>
        </w:rPr>
        <w:t>file</w:t>
      </w:r>
      <w:r>
        <w:rPr>
          <w:b/>
          <w:bCs/>
          <w:color w:val="000000" w:themeColor="text1"/>
          <w:sz w:val="28"/>
          <w:szCs w:val="28"/>
          <w:lang w:val="en-US"/>
        </w:rPr>
        <w:t xml:space="preserve"> </w:t>
      </w:r>
      <w:r>
        <w:rPr>
          <w:color w:val="000000" w:themeColor="text1"/>
          <w:sz w:val="28"/>
          <w:szCs w:val="28"/>
          <w:lang w:val="en-US"/>
        </w:rPr>
        <w:t xml:space="preserve">with replace </w:t>
      </w:r>
      <w:r>
        <w:rPr>
          <w:b/>
          <w:bCs/>
          <w:color w:val="000000" w:themeColor="text1"/>
          <w:sz w:val="28"/>
          <w:szCs w:val="28"/>
          <w:lang w:val="en-US"/>
        </w:rPr>
        <w:t>trust</w:t>
      </w:r>
      <w:r>
        <w:rPr>
          <w:color w:val="000000" w:themeColor="text1"/>
          <w:sz w:val="28"/>
          <w:szCs w:val="28"/>
          <w:lang w:val="en-US"/>
        </w:rPr>
        <w:t xml:space="preserve"> with </w:t>
      </w:r>
      <w:r>
        <w:rPr>
          <w:b/>
          <w:bCs/>
          <w:color w:val="000000" w:themeColor="text1"/>
          <w:sz w:val="28"/>
          <w:szCs w:val="28"/>
          <w:lang w:val="en-US"/>
        </w:rPr>
        <w:t>scram-sha-256.</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r>
    </w:p>
    <w:p>
      <w:pPr>
        <w:pStyle w:val="Normal"/>
        <w:pBdr>
          <w:top w:val="single" w:sz="4" w:space="1" w:color="000000"/>
          <w:left w:val="single" w:sz="4" w:space="4" w:color="000000"/>
          <w:bottom w:val="single" w:sz="4" w:space="1" w:color="000000"/>
          <w:right w:val="single" w:sz="4" w:space="4" w:color="000000"/>
        </w:pBdr>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Paginator</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u w:val="single"/>
          <w:lang w:val="en-US"/>
        </w:rPr>
        <w:t>Views.py:</w:t>
      </w:r>
      <w:r>
        <w:rPr>
          <w:b/>
          <w:bCs/>
          <w:color w:val="000000" w:themeColor="text1"/>
          <w:sz w:val="32"/>
          <w:szCs w:val="32"/>
          <w:lang w:val="en-US"/>
        </w:rPr>
        <w:t xml:space="preserve">    </w:t>
      </w:r>
      <w:r>
        <w:rPr>
          <w:b/>
          <w:bCs/>
          <w:color w:val="FF0000"/>
          <w:sz w:val="32"/>
          <w:szCs w:val="32"/>
          <w:lang w:val="en-US"/>
        </w:rPr>
        <w:t>[Function base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django.shortcuts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django.core.paginator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Paginator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all_post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ps = Post.objects.all().order_by(</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print("all page::",ps)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paginator = Paginator(ps,</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orphans</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page_number = request.GET.get(</w:t>
      </w:r>
      <w:r>
        <w:rPr>
          <w:rFonts w:eastAsia="Times New Roman" w:cs="Times New Roman" w:ascii="Consolas" w:hAnsi="Consolas"/>
          <w:color w:val="CE9178"/>
          <w:sz w:val="21"/>
          <w:szCs w:val="21"/>
          <w:lang w:eastAsia="en-IN"/>
        </w:rPr>
        <w:t>'page'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print("Page number :: ",page_number)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page_obj = paginator.get_page(page_number)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print("page obj::",page_obj)</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'home.html'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'page_obj'</w:t>
      </w:r>
      <w:r>
        <w:rPr>
          <w:rFonts w:eastAsia="Times New Roman" w:cs="Times New Roman" w:ascii="Consolas" w:hAnsi="Consolas"/>
          <w:color w:val="D4D4D4"/>
          <w:sz w:val="21"/>
          <w:szCs w:val="21"/>
          <w:lang w:eastAsia="en-IN"/>
        </w:rPr>
        <w:t>:page_obj})</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tabs>
          <w:tab w:val="clear" w:pos="720"/>
          <w:tab w:val="left" w:pos="1629" w:leader="none"/>
          <w:tab w:val="center" w:pos="3795" w:leader="none"/>
          <w:tab w:val="right" w:pos="7590" w:leader="none"/>
        </w:tabs>
        <w:spacing w:lineRule="auto" w:line="360"/>
        <w:rPr>
          <w:b/>
          <w:b/>
          <w:bCs/>
          <w:color w:val="FF0000"/>
          <w:sz w:val="28"/>
          <w:szCs w:val="28"/>
          <w:lang w:val="en-US"/>
        </w:rPr>
      </w:pPr>
      <w:r>
        <w:rPr>
          <w:b/>
          <w:bCs/>
          <w:color w:val="000000" w:themeColor="text1"/>
          <w:sz w:val="28"/>
          <w:szCs w:val="28"/>
          <w:u w:val="single"/>
          <w:lang w:val="en-US"/>
        </w:rPr>
        <w:t>Views.py:</w:t>
      </w:r>
      <w:r>
        <w:rPr>
          <w:b/>
          <w:bCs/>
          <w:color w:val="000000" w:themeColor="text1"/>
          <w:sz w:val="28"/>
          <w:szCs w:val="28"/>
          <w:lang w:val="en-US"/>
        </w:rPr>
        <w:t xml:space="preserve">      </w:t>
      </w:r>
      <w:r>
        <w:rPr>
          <w:b/>
          <w:bCs/>
          <w:color w:val="FF0000"/>
          <w:sz w:val="28"/>
          <w:szCs w:val="28"/>
          <w:lang w:val="en-US"/>
        </w:rPr>
        <w:t>[Class base 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django.core.paginator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Paginator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django.views.generic.list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ListView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django.http.response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Http404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django.views.generic.detail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DetailView</w:t>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569CD6"/>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Allpost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ListView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ordering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paginate_by = </w:t>
      </w:r>
      <w:r>
        <w:rPr>
          <w:rFonts w:eastAsia="Times New Roman" w:cs="Times New Roman" w:ascii="Consolas" w:hAnsi="Consola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paginate_orphans = </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 def get_context_data(self,*args,**kwargs):</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try:</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return super(Allpost,self).get_context_data(*args,**kwargs)</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except Http404:</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self.kwargs['page'] = 1</w:t>
      </w:r>
    </w:p>
    <w:p>
      <w:pPr>
        <w:pStyle w:val="Normal"/>
        <w:shd w:val="clear" w:color="auto" w:fill="1E1E1E"/>
        <w:spacing w:lineRule="atLeast" w:line="285" w:before="0" w:after="0"/>
        <w:rPr>
          <w:rFonts w:ascii="Consolas" w:hAnsi="Consolas" w:eastAsia="Times New Roman" w:cs="Times New Roman"/>
          <w:color w:val="70AD47" w:themeColor="accent6"/>
          <w:sz w:val="21"/>
          <w:szCs w:val="21"/>
          <w:lang w:eastAsia="en-IN"/>
        </w:rPr>
      </w:pPr>
      <w:r>
        <w:rPr>
          <w:rFonts w:eastAsia="Times New Roman" w:cs="Times New Roman" w:ascii="Consolas" w:hAnsi="Consolas"/>
          <w:color w:val="70AD47" w:themeColor="accent6"/>
          <w:sz w:val="21"/>
          <w:szCs w:val="21"/>
          <w:lang w:eastAsia="en-IN"/>
        </w:rPr>
        <w:t>            </w:t>
      </w:r>
      <w:r>
        <w:rPr>
          <w:rFonts w:eastAsia="Times New Roman" w:cs="Times New Roman" w:ascii="Consolas" w:hAnsi="Consolas"/>
          <w:color w:val="70AD47" w:themeColor="accent6"/>
          <w:sz w:val="21"/>
          <w:szCs w:val="21"/>
          <w:lang w:eastAsia="en-IN"/>
        </w:rPr>
        <w:t>return super(Allpost,self).get_context_data(*args,**kwargs)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paginate_queryset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queyrset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page_size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(Allpost,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).paginate_queryset(queyrset,page_size)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Http404: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.kwargs[</w:t>
      </w:r>
      <w:r>
        <w:rPr>
          <w:rFonts w:eastAsia="Times New Roman" w:cs="Times New Roman" w:ascii="Consolas" w:hAnsi="Consolas"/>
          <w:color w:val="CE9178"/>
          <w:sz w:val="21"/>
          <w:szCs w:val="21"/>
          <w:lang w:eastAsia="en-IN"/>
        </w:rPr>
        <w:t>'page'</w:t>
      </w:r>
      <w:r>
        <w:rPr>
          <w:rFonts w:eastAsia="Times New Roman" w:cs="Times New Roman" w:ascii="Consolas" w:hAnsi="Consolas"/>
          <w:color w:val="D4D4D4"/>
          <w:sz w:val="21"/>
          <w:szCs w:val="21"/>
          <w:lang w:eastAsia="en-IN"/>
        </w:rPr>
        <w:t>] = </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(Allpost,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).paginate_queryset(queyrset,page_size)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Allpostdetail</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DetailView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Post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'detail.html'</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blog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FFFFFF" w:themeColor="background1"/>
          <w:sz w:val="21"/>
          <w:szCs w:val="21"/>
          <w:lang w:eastAsia="en-IN"/>
        </w:rPr>
        <w:t>path('', views.all_post),</w:t>
      </w:r>
    </w:p>
    <w:p>
      <w:pPr>
        <w:pStyle w:val="Normal"/>
        <w:shd w:val="clear" w:color="auto" w:fill="1E1E1E"/>
        <w:spacing w:lineRule="atLeast" w:line="285" w:before="0" w:after="0"/>
        <w:rPr>
          <w:rFonts w:ascii="Consolas" w:hAnsi="Consolas" w:eastAsia="Times New Roman" w:cs="Times New Roman"/>
          <w:color w:val="6A9955"/>
          <w:sz w:val="21"/>
          <w:szCs w:val="21"/>
          <w:lang w:eastAsia="en-IN"/>
        </w:rPr>
      </w:pPr>
      <w:r>
        <w:rPr>
          <w:rFonts w:eastAsia="Times New Roman" w:cs="Times New Roman" w:ascii="Consolas" w:hAnsi="Consolas"/>
          <w:color w:val="6A9955"/>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views.Allpost.as_view()),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'detail/&lt;int:pk&gt;'</w:t>
      </w:r>
      <w:r>
        <w:rPr>
          <w:rFonts w:eastAsia="Times New Roman" w:cs="Times New Roman" w:ascii="Consolas" w:hAnsi="Consolas"/>
          <w:color w:val="D4D4D4"/>
          <w:sz w:val="21"/>
          <w:szCs w:val="21"/>
          <w:lang w:eastAsia="en-IN"/>
        </w:rPr>
        <w:t>, views.Allpostdetail.as_view()),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Home.html: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Home Page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if is_paginated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for post in page_obj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{{post.id}}). {{post.title}}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h2</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{{post.descSU|truncatewords:1}}</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"/detail/{{post.id}}"</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Read More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{{post.cr_date}}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 endfor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if page_obj.has_previous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"?page={{page_obj.previous_page_number}}"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Previous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page:{{page_obj.number}}of {{page_obj.paginator.num_pages}}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if page_obj.has_next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"?page={{page_obj.next_page_number}}"</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Next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endif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t>detail.html: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DOCTYPE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charset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"UTF-8"</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meta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"viewport"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"width=device-width, initial-scale=1.0"</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detail</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title</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head</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Detail 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&gt;&lt;/</w:t>
      </w:r>
      <w:r>
        <w:rPr>
          <w:rFonts w:eastAsia="Times New Roman" w:cs="Times New Roman" w:ascii="Consolas" w:hAnsi="Consolas"/>
          <w:color w:val="F44747"/>
          <w:sz w:val="21"/>
          <w:szCs w:val="21"/>
          <w:lang w:eastAsia="en-IN"/>
        </w:rPr>
        <w:t>center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{{post.title}}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{{post.cr_date}}</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small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{{post.desc}}</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p</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Back</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button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body</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html</w:t>
      </w:r>
      <w:r>
        <w:rPr>
          <w:rFonts w:eastAsia="Times New Roman" w:cs="Times New Roman" w:ascii="Consolas" w:hAnsi="Consolas"/>
          <w:color w:val="808080"/>
          <w:sz w:val="21"/>
          <w:szCs w:val="21"/>
          <w:lang w:eastAsia="en-IN"/>
        </w:rPr>
        <w:t>&gt;</w:t>
      </w:r>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u w:val="single"/>
          <w:lang w:val="en-US"/>
        </w:rPr>
      </w:pPr>
      <w:r>
        <w:rPr>
          <w:b/>
          <w:bCs/>
          <w:color w:val="000000" w:themeColor="text1"/>
          <w:sz w:val="32"/>
          <w:szCs w:val="32"/>
          <w:u w:val="single"/>
          <w:lang w:val="en-US"/>
        </w:rPr>
      </w:r>
    </w:p>
    <w:p>
      <w:pPr>
        <w:pStyle w:val="NoSpacing"/>
        <w:pBdr>
          <w:top w:val="single" w:sz="4" w:space="1" w:color="000000"/>
          <w:left w:val="single" w:sz="4" w:space="4" w:color="000000"/>
          <w:bottom w:val="single" w:sz="4" w:space="1" w:color="000000"/>
          <w:right w:val="single" w:sz="4" w:space="4" w:color="000000"/>
        </w:pBdr>
        <w:shd w:val="clear" w:color="auto" w:fill="D0CECE" w:themeFill="background2" w:themeFillShade="e6"/>
        <w:jc w:val="center"/>
        <w:rPr>
          <w:b/>
          <w:b/>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38" w:author="pradip kachhadiya" w:date="0-00-00T00:00:00Z"/>
        </w:rPr>
      </w:pPr>
      <w:ins w:id="137" w:author="pradip kachhadiya" w:date="0-00-00T00:00:00Z">
        <w:r>
          <w:rPr>
            <w:b/>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Django-registration-redux</w:t>
        </w:r>
      </w:ins>
    </w:p>
    <w:p>
      <w:pPr>
        <w:pStyle w:val="NoSpacing"/>
        <w:rPr>
          <w:bCs/>
          <w:i/>
          <w:i/>
          <w:iCs/>
          <w:color w:val="000000" w:themeColor="text1"/>
          <w:sz w:val="36"/>
          <w:szCs w:val="36"/>
          <w:u w:val="thick"/>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40" w:author="pradip kachhadiya" w:date="0-00-00T00:00:00Z"/>
        </w:rPr>
      </w:pPr>
      <w:ins w:id="139" w:author="pradip kachhadiya" w:date="0-00-00T00:00:00Z">
        <w:r>
          <w:rPr>
            <w:bCs/>
            <w:i/>
            <w:iCs/>
            <w:color w:val="000000" w:themeColor="text1"/>
            <w:sz w:val="36"/>
            <w:szCs w:val="36"/>
            <w:u w:val="thick"/>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5"/>
        </w:numPr>
        <w:rPr>
          <w:b/>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42" w:author="pradip kachhadiya" w:date="0-00-00T00:00:00Z"/>
        </w:rPr>
      </w:pPr>
      <w:ins w:id="141" w:author="pradip kachhadiya" w:date="0-00-00T00:00:00Z">
        <w:r>
          <w:rPr>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django-registration-redux</w:t>
        </w:r>
      </w:ins>
    </w:p>
    <w:p>
      <w:pPr>
        <w:pStyle w:val="NoSpacing"/>
        <w:ind w:left="72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rPr>
          <w:bCs/>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urls.py:</w:t>
      </w:r>
    </w:p>
    <w:p>
      <w:pPr>
        <w:pStyle w:val="NoSpacing"/>
        <w:rPr>
          <w:bCs/>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44" w:author="pradip kachhadiya" w:date="0-00-00T00:00:00Z"/>
        </w:rPr>
      </w:pPr>
      <w:ins w:id="143" w:author="pradip kachhadiya" w:date="0-00-00T00:00:00Z">
        <w:r>
          <w:rPr>
            <w:bCs/>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ListParagraph"/>
        <w:shd w:val="clear" w:color="auto" w:fill="1E1E1E"/>
        <w:spacing w:lineRule="atLeast" w:line="285" w:before="0" w:after="0"/>
        <w:contextualSpacing/>
        <w:rPr>
          <w:rFonts w:ascii="Consolas" w:hAnsi="Consolas" w:eastAsia="Times New Roman" w:cs="Times New Roman"/>
          <w:color w:val="D4D4D4"/>
          <w:sz w:val="21"/>
          <w:szCs w:val="21"/>
          <w:lang w:eastAsia="en-IN"/>
          <w:ins w:id="146" w:author="pradip kachhadiya" w:date="0-00-00T00:00:00Z"/>
        </w:rPr>
      </w:pPr>
      <w:ins w:id="145" w:author="pradip kachhadiya" w:date="0-00-00T00:00:00Z">
        <w:r>
          <w:rPr>
            <w:rFonts w:eastAsia="Times New Roman" w:cs="Times New Roman" w:ascii="Consolas" w:hAnsi="Consolas"/>
            <w:color w:val="D4D4D4"/>
            <w:sz w:val="21"/>
            <w:szCs w:val="21"/>
            <w:lang w:eastAsia="en-IN"/>
          </w:rPr>
        </w:r>
      </w:ins>
    </w:p>
    <w:p>
      <w:pPr>
        <w:pStyle w:val="ListParagraph"/>
        <w:shd w:val="clear" w:color="auto" w:fill="1E1E1E"/>
        <w:spacing w:lineRule="atLeast" w:line="285" w:before="0" w:after="0"/>
        <w:contextualSpacing/>
        <w:rPr>
          <w:rFonts w:ascii="Consolas" w:hAnsi="Consolas" w:eastAsia="Times New Roman" w:cs="Times New Roman"/>
          <w:color w:val="D4D4D4"/>
          <w:sz w:val="21"/>
          <w:szCs w:val="21"/>
          <w:lang w:eastAsia="en-IN"/>
          <w:ins w:id="152" w:author="pradip kachhadiya" w:date="0-00-00T00:00:00Z"/>
        </w:rPr>
      </w:pPr>
      <w:ins w:id="147" w:author="pradip kachhadiya" w:date="0-00-00T00:00:00Z">
        <w:r>
          <w:rPr>
            <w:rFonts w:eastAsia="Times New Roman" w:cs="Times New Roman" w:ascii="Consolas" w:hAnsi="Consolas"/>
            <w:color w:val="D4D4D4"/>
            <w:sz w:val="21"/>
            <w:szCs w:val="21"/>
            <w:lang w:eastAsia="en-IN"/>
          </w:rPr>
          <w:t>path(</w:t>
        </w:r>
      </w:ins>
      <w:ins w:id="148" w:author="pradip kachhadiya" w:date="0-00-00T00:00:00Z">
        <w:r>
          <w:rPr>
            <w:rFonts w:eastAsia="Times New Roman" w:cs="Times New Roman" w:ascii="Consolas" w:hAnsi="Consolas"/>
            <w:color w:val="CE9178"/>
            <w:sz w:val="21"/>
            <w:szCs w:val="21"/>
            <w:lang w:eastAsia="en-IN"/>
          </w:rPr>
          <w:t>'accounts/'</w:t>
        </w:r>
      </w:ins>
      <w:ins w:id="149" w:author="pradip kachhadiya" w:date="0-00-00T00:00:00Z">
        <w:r>
          <w:rPr>
            <w:rFonts w:eastAsia="Times New Roman" w:cs="Times New Roman" w:ascii="Consolas" w:hAnsi="Consolas"/>
            <w:color w:val="D4D4D4"/>
            <w:sz w:val="21"/>
            <w:szCs w:val="21"/>
            <w:lang w:eastAsia="en-IN"/>
          </w:rPr>
          <w:t>, include(</w:t>
        </w:r>
      </w:ins>
      <w:ins w:id="150" w:author="pradip kachhadiya" w:date="0-00-00T00:00:00Z">
        <w:r>
          <w:rPr>
            <w:rFonts w:eastAsia="Times New Roman" w:cs="Times New Roman" w:ascii="Consolas" w:hAnsi="Consolas"/>
            <w:color w:val="CE9178"/>
            <w:sz w:val="21"/>
            <w:szCs w:val="21"/>
            <w:lang w:eastAsia="en-IN"/>
          </w:rPr>
          <w:t>'registration.backends.default.urls'</w:t>
        </w:r>
      </w:ins>
      <w:ins w:id="151" w:author="pradip kachhadiya" w:date="0-00-00T00:00:00Z">
        <w:r>
          <w:rPr>
            <w:rFonts w:eastAsia="Times New Roman" w:cs="Times New Roman" w:ascii="Consolas" w:hAnsi="Consolas"/>
            <w:color w:val="D4D4D4"/>
            <w:sz w:val="21"/>
            <w:szCs w:val="21"/>
            <w:lang w:eastAsia="en-IN"/>
          </w:rPr>
          <w:t>)),</w:t>
        </w:r>
      </w:ins>
    </w:p>
    <w:p>
      <w:pPr>
        <w:pStyle w:val="ListParagraph"/>
        <w:shd w:val="clear" w:color="auto" w:fill="1E1E1E"/>
        <w:spacing w:lineRule="atLeast" w:line="285" w:before="0" w:after="0"/>
        <w:contextualSpacing/>
        <w:rPr>
          <w:rFonts w:ascii="Consolas" w:hAnsi="Consolas" w:eastAsia="Times New Roman" w:cs="Times New Roman"/>
          <w:color w:val="D4D4D4"/>
          <w:sz w:val="21"/>
          <w:szCs w:val="21"/>
          <w:lang w:eastAsia="en-IN"/>
          <w:ins w:id="154" w:author="pradip kachhadiya" w:date="0-00-00T00:00:00Z"/>
        </w:rPr>
      </w:pPr>
      <w:ins w:id="153" w:author="pradip kachhadiya" w:date="0-00-00T00:00:00Z">
        <w:r>
          <w:rPr>
            <w:rFonts w:eastAsia="Times New Roman" w:cs="Times New Roman" w:ascii="Consolas" w:hAnsi="Consolas"/>
            <w:color w:val="D4D4D4"/>
            <w:sz w:val="21"/>
            <w:szCs w:val="21"/>
            <w:lang w:eastAsia="en-IN"/>
          </w:rPr>
        </w:r>
      </w:ins>
    </w:p>
    <w:p>
      <w:pPr>
        <w:pStyle w:val="NoSpacing"/>
        <w:rPr>
          <w:rFonts w:ascii="Consolas" w:hAnsi="Consolas" w:eastAsia="Times New Roman" w:cs="Times New Roman"/>
          <w:color w:val="D4D4D4"/>
          <w:sz w:val="21"/>
          <w:szCs w:val="21"/>
          <w:lang w:eastAsia="en-IN"/>
        </w:rPr>
      </w:pPr>
      <w:ins w:id="155"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ins>
      <w:r>
        <w:rPr>
          <w:rFonts w:eastAsia="Times New Roman" w:cs="Times New Roman" w:ascii="Consolas" w:hAnsi="Consolas"/>
          <w:color w:val="D4D4D4"/>
          <w:sz w:val="21"/>
          <w:szCs w:val="21"/>
          <w:lang w:eastAsia="en-IN"/>
        </w:rPr>
        <w:t xml:space="preserve">  </w:t>
      </w:r>
    </w:p>
    <w:p>
      <w:pPr>
        <w:pStyle w:val="Normal"/>
        <w:rPr>
          <w:b/>
          <w:b/>
          <w:bCs/>
          <w:sz w:val="28"/>
          <w:szCs w:val="28"/>
          <w:u w:val="single"/>
          <w:lang w:eastAsia="en-IN"/>
        </w:rPr>
      </w:pPr>
      <w:r>
        <w:rPr>
          <w:b/>
          <w:bCs/>
          <w:sz w:val="28"/>
          <w:szCs w:val="28"/>
          <w:u w:val="single"/>
          <w:lang w:eastAsia="en-IN"/>
        </w:rPr>
        <w:t>settings.py:</w:t>
      </w:r>
    </w:p>
    <w:p>
      <w:pPr>
        <w:pStyle w:val="NoSpacing"/>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ListParagraph"/>
        <w:numPr>
          <w:ilvl w:val="0"/>
          <w:numId w:val="26"/>
        </w:numPr>
        <w:shd w:val="clear" w:color="auto" w:fill="1E1E1E"/>
        <w:spacing w:lineRule="atLeast" w:line="285" w:before="0" w:after="0"/>
        <w:contextualSpacing/>
        <w:rPr>
          <w:rFonts w:ascii="Consolas" w:hAnsi="Consolas" w:eastAsia="Times New Roman" w:cs="Times New Roman"/>
          <w:color w:val="D4D4D4"/>
          <w:sz w:val="21"/>
          <w:szCs w:val="21"/>
          <w:lang w:eastAsia="en-IN"/>
          <w:ins w:id="157" w:author="pradip kachhadiya" w:date="0-00-00T00:00:00Z"/>
        </w:rPr>
      </w:pPr>
      <w:ins w:id="156" w:author="pradip kachhadiya" w:date="0-00-00T00:00:00Z">
        <w:r>
          <w:rPr>
            <w:rFonts w:eastAsia="Times New Roman" w:cs="Times New Roman" w:ascii="Consolas" w:hAnsi="Consolas"/>
            <w:color w:val="D4D4D4"/>
            <w:sz w:val="21"/>
            <w:szCs w:val="21"/>
            <w:lang w:eastAsia="en-IN"/>
          </w:rPr>
          <w:t>INSTALLED_APPS = [</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color w:val="D4D4D4"/>
          <w:sz w:val="21"/>
          <w:szCs w:val="21"/>
          <w:lang w:eastAsia="en-IN"/>
          <w:ins w:id="161" w:author="pradip kachhadiya" w:date="0-00-00T00:00:00Z"/>
        </w:rPr>
      </w:pPr>
      <w:ins w:id="158" w:author="pradip kachhadiya" w:date="0-00-00T00:00:00Z">
        <w:r>
          <w:rPr>
            <w:rFonts w:eastAsia="Times New Roman" w:cs="Times New Roman" w:ascii="Consolas" w:hAnsi="Consolas"/>
            <w:color w:val="D4D4D4"/>
            <w:sz w:val="21"/>
            <w:szCs w:val="21"/>
            <w:lang w:eastAsia="en-IN"/>
          </w:rPr>
          <w:t>    </w:t>
        </w:r>
      </w:ins>
      <w:ins w:id="159" w:author="pradip kachhadiya" w:date="0-00-00T00:00:00Z">
        <w:r>
          <w:rPr>
            <w:rFonts w:eastAsia="Times New Roman" w:cs="Times New Roman" w:ascii="Consolas" w:hAnsi="Consolas"/>
            <w:color w:val="CE9178"/>
            <w:sz w:val="21"/>
            <w:szCs w:val="21"/>
            <w:lang w:eastAsia="en-IN"/>
          </w:rPr>
          <w:t>'django.contrib.admin'</w:t>
        </w:r>
      </w:ins>
      <w:ins w:id="160" w:author="pradip kachhadiya" w:date="0-00-00T00:00:00Z">
        <w:r>
          <w:rPr>
            <w:rFonts w:eastAsia="Times New Roman" w:cs="Times New Roman" w:ascii="Consolas" w:hAnsi="Consola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color w:val="D4D4D4"/>
          <w:sz w:val="21"/>
          <w:szCs w:val="21"/>
          <w:lang w:eastAsia="en-IN"/>
          <w:ins w:id="165" w:author="pradip kachhadiya" w:date="0-00-00T00:00:00Z"/>
        </w:rPr>
      </w:pPr>
      <w:ins w:id="162" w:author="pradip kachhadiya" w:date="0-00-00T00:00:00Z">
        <w:r>
          <w:rPr>
            <w:rFonts w:eastAsia="Times New Roman" w:cs="Times New Roman" w:ascii="Consolas" w:hAnsi="Consolas"/>
            <w:color w:val="D4D4D4"/>
            <w:sz w:val="21"/>
            <w:szCs w:val="21"/>
            <w:lang w:eastAsia="en-IN"/>
          </w:rPr>
          <w:t>    </w:t>
        </w:r>
      </w:ins>
      <w:ins w:id="163" w:author="pradip kachhadiya" w:date="0-00-00T00:00:00Z">
        <w:r>
          <w:rPr>
            <w:rFonts w:eastAsia="Times New Roman" w:cs="Times New Roman" w:ascii="Consolas" w:hAnsi="Consolas"/>
            <w:color w:val="CE9178"/>
            <w:sz w:val="21"/>
            <w:szCs w:val="21"/>
            <w:lang w:eastAsia="en-IN"/>
          </w:rPr>
          <w:t>'django.contrib.auth'</w:t>
        </w:r>
      </w:ins>
      <w:ins w:id="164" w:author="pradip kachhadiya" w:date="0-00-00T00:00:00Z">
        <w:r>
          <w:rPr>
            <w:rFonts w:eastAsia="Times New Roman" w:cs="Times New Roman" w:ascii="Consolas" w:hAnsi="Consola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69" w:author="pradip kachhadiya" w:date="0-00-00T00:00:00Z"/>
        </w:rPr>
      </w:pPr>
      <w:ins w:id="166" w:author="pradip kachhadiya" w:date="0-00-00T00:00:00Z">
        <w:r>
          <w:rPr>
            <w:rFonts w:eastAsia="Times New Roman" w:cs="Times New Roman" w:ascii="Consolas" w:hAnsi="Consolas"/>
            <w:b/>
            <w:bCs/>
            <w:color w:val="D4D4D4"/>
            <w:sz w:val="21"/>
            <w:szCs w:val="21"/>
            <w:lang w:eastAsia="en-IN"/>
          </w:rPr>
          <w:t>    </w:t>
        </w:r>
      </w:ins>
      <w:ins w:id="167" w:author="pradip kachhadiya" w:date="0-00-00T00:00:00Z">
        <w:r>
          <w:rPr>
            <w:rFonts w:eastAsia="Times New Roman" w:cs="Times New Roman" w:ascii="Consolas" w:hAnsi="Consolas"/>
            <w:b/>
            <w:bCs/>
            <w:color w:val="CE9178"/>
            <w:sz w:val="21"/>
            <w:szCs w:val="21"/>
            <w:lang w:eastAsia="en-IN"/>
          </w:rPr>
          <w:t>'django.contrib.contenttypes'</w:t>
        </w:r>
      </w:ins>
      <w:ins w:id="168"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73" w:author="pradip kachhadiya" w:date="0-00-00T00:00:00Z"/>
        </w:rPr>
      </w:pPr>
      <w:ins w:id="170" w:author="pradip kachhadiya" w:date="0-00-00T00:00:00Z">
        <w:r>
          <w:rPr>
            <w:rFonts w:eastAsia="Times New Roman" w:cs="Times New Roman" w:ascii="Consolas" w:hAnsi="Consolas"/>
            <w:b/>
            <w:bCs/>
            <w:color w:val="D4D4D4"/>
            <w:sz w:val="21"/>
            <w:szCs w:val="21"/>
            <w:lang w:eastAsia="en-IN"/>
          </w:rPr>
          <w:t>    </w:t>
        </w:r>
      </w:ins>
      <w:ins w:id="171" w:author="pradip kachhadiya" w:date="0-00-00T00:00:00Z">
        <w:r>
          <w:rPr>
            <w:rFonts w:eastAsia="Times New Roman" w:cs="Times New Roman" w:ascii="Consolas" w:hAnsi="Consolas"/>
            <w:b/>
            <w:bCs/>
            <w:color w:val="CE9178"/>
            <w:sz w:val="21"/>
            <w:szCs w:val="21"/>
            <w:lang w:eastAsia="en-IN"/>
          </w:rPr>
          <w:t>'django.contrib.sessions'</w:t>
        </w:r>
      </w:ins>
      <w:ins w:id="172"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77" w:author="pradip kachhadiya" w:date="0-00-00T00:00:00Z"/>
        </w:rPr>
      </w:pPr>
      <w:ins w:id="174" w:author="pradip kachhadiya" w:date="0-00-00T00:00:00Z">
        <w:r>
          <w:rPr>
            <w:rFonts w:eastAsia="Times New Roman" w:cs="Times New Roman" w:ascii="Consolas" w:hAnsi="Consolas"/>
            <w:b/>
            <w:bCs/>
            <w:color w:val="D4D4D4"/>
            <w:sz w:val="21"/>
            <w:szCs w:val="21"/>
            <w:lang w:eastAsia="en-IN"/>
          </w:rPr>
          <w:t>    </w:t>
        </w:r>
      </w:ins>
      <w:ins w:id="175" w:author="pradip kachhadiya" w:date="0-00-00T00:00:00Z">
        <w:r>
          <w:rPr>
            <w:rFonts w:eastAsia="Times New Roman" w:cs="Times New Roman" w:ascii="Consolas" w:hAnsi="Consolas"/>
            <w:b/>
            <w:bCs/>
            <w:color w:val="CE9178"/>
            <w:sz w:val="21"/>
            <w:szCs w:val="21"/>
            <w:lang w:eastAsia="en-IN"/>
          </w:rPr>
          <w:t>'django.contrib.messages'</w:t>
        </w:r>
      </w:ins>
      <w:ins w:id="176"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81" w:author="pradip kachhadiya" w:date="0-00-00T00:00:00Z"/>
        </w:rPr>
      </w:pPr>
      <w:ins w:id="178" w:author="pradip kachhadiya" w:date="0-00-00T00:00:00Z">
        <w:r>
          <w:rPr>
            <w:rFonts w:eastAsia="Times New Roman" w:cs="Times New Roman" w:ascii="Consolas" w:hAnsi="Consolas"/>
            <w:b/>
            <w:bCs/>
            <w:color w:val="D4D4D4"/>
            <w:sz w:val="21"/>
            <w:szCs w:val="21"/>
            <w:lang w:eastAsia="en-IN"/>
          </w:rPr>
          <w:t>    </w:t>
        </w:r>
      </w:ins>
      <w:ins w:id="179" w:author="pradip kachhadiya" w:date="0-00-00T00:00:00Z">
        <w:r>
          <w:rPr>
            <w:rFonts w:eastAsia="Times New Roman" w:cs="Times New Roman" w:ascii="Consolas" w:hAnsi="Consolas"/>
            <w:b/>
            <w:bCs/>
            <w:color w:val="CE9178"/>
            <w:sz w:val="21"/>
            <w:szCs w:val="21"/>
            <w:lang w:eastAsia="en-IN"/>
          </w:rPr>
          <w:t>'django.contrib.staticfiles'</w:t>
        </w:r>
      </w:ins>
      <w:ins w:id="180"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85" w:author="pradip kachhadiya" w:date="0-00-00T00:00:00Z"/>
        </w:rPr>
      </w:pPr>
      <w:ins w:id="182" w:author="pradip kachhadiya" w:date="0-00-00T00:00:00Z">
        <w:r>
          <w:rPr>
            <w:rFonts w:eastAsia="Times New Roman" w:cs="Times New Roman" w:ascii="Consolas" w:hAnsi="Consolas"/>
            <w:b/>
            <w:bCs/>
            <w:color w:val="D4D4D4"/>
            <w:sz w:val="21"/>
            <w:szCs w:val="21"/>
            <w:lang w:eastAsia="en-IN"/>
          </w:rPr>
          <w:t>    </w:t>
        </w:r>
      </w:ins>
      <w:ins w:id="183" w:author="pradip kachhadiya" w:date="0-00-00T00:00:00Z">
        <w:r>
          <w:rPr>
            <w:rFonts w:eastAsia="Times New Roman" w:cs="Times New Roman" w:ascii="Consolas" w:hAnsi="Consolas"/>
            <w:b/>
            <w:bCs/>
            <w:color w:val="CE9178"/>
            <w:sz w:val="21"/>
            <w:szCs w:val="21"/>
            <w:lang w:eastAsia="en-IN"/>
          </w:rPr>
          <w:t>'social'</w:t>
        </w:r>
      </w:ins>
      <w:ins w:id="184"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89" w:author="pradip kachhadiya" w:date="0-00-00T00:00:00Z"/>
        </w:rPr>
      </w:pPr>
      <w:ins w:id="186" w:author="pradip kachhadiya" w:date="0-00-00T00:00:00Z">
        <w:r>
          <w:rPr>
            <w:rFonts w:eastAsia="Times New Roman" w:cs="Times New Roman" w:ascii="Consolas" w:hAnsi="Consolas"/>
            <w:b/>
            <w:bCs/>
            <w:color w:val="D4D4D4"/>
            <w:sz w:val="21"/>
            <w:szCs w:val="21"/>
            <w:lang w:eastAsia="en-IN"/>
          </w:rPr>
          <w:t>    </w:t>
        </w:r>
      </w:ins>
      <w:ins w:id="187" w:author="pradip kachhadiya" w:date="0-00-00T00:00:00Z">
        <w:r>
          <w:rPr>
            <w:rFonts w:eastAsia="Times New Roman" w:cs="Times New Roman" w:ascii="Consolas" w:hAnsi="Consolas"/>
            <w:b/>
            <w:bCs/>
            <w:color w:val="CE9178"/>
            <w:sz w:val="21"/>
            <w:szCs w:val="21"/>
            <w:lang w:eastAsia="en-IN"/>
          </w:rPr>
          <w:t>'registration'</w:t>
        </w:r>
      </w:ins>
      <w:ins w:id="188" w:author="pradip kachhadiya" w:date="0-00-00T00:00:00Z">
        <w:r>
          <w:rPr>
            <w:rFonts w:eastAsia="Times New Roman" w:cs="Times New Roman" w:ascii="Consolas" w:hAnsi="Consolas"/>
            <w:b/>
            <w:bCs/>
            <w:color w:val="D4D4D4"/>
            <w:sz w:val="21"/>
            <w:szCs w:val="21"/>
            <w:lang w:eastAsia="en-IN"/>
          </w:rPr>
          <w:t>,</w:t>
        </w:r>
      </w:ins>
    </w:p>
    <w:p>
      <w:pPr>
        <w:pStyle w:val="ListParagraph"/>
        <w:numPr>
          <w:ilvl w:val="0"/>
          <w:numId w:val="26"/>
        </w:numPr>
        <w:shd w:val="clear" w:color="auto" w:fill="1E1E1E"/>
        <w:spacing w:lineRule="atLeast" w:line="285" w:before="0" w:after="0"/>
        <w:contextualSpacing/>
        <w:rPr>
          <w:rFonts w:ascii="Consolas" w:hAnsi="Consolas" w:eastAsia="Times New Roman" w:cs="Times New Roman"/>
          <w:b/>
          <w:b/>
          <w:bCs/>
          <w:color w:val="D4D4D4"/>
          <w:sz w:val="21"/>
          <w:szCs w:val="21"/>
          <w:lang w:eastAsia="en-IN"/>
          <w:ins w:id="193" w:author="pradip kachhadiya" w:date="0-00-00T00:00:00Z"/>
        </w:rPr>
      </w:pPr>
      <w:ins w:id="190" w:author="pradip kachhadiya" w:date="0-00-00T00:00:00Z">
        <w:r>
          <w:rPr>
            <w:rFonts w:eastAsia="Times New Roman" w:cs="Times New Roman" w:ascii="Consolas" w:hAnsi="Consolas"/>
            <w:b/>
            <w:bCs/>
            <w:color w:val="D4D4D4"/>
            <w:sz w:val="21"/>
            <w:szCs w:val="21"/>
            <w:lang w:eastAsia="en-IN"/>
          </w:rPr>
          <w:t>    </w:t>
        </w:r>
      </w:ins>
      <w:ins w:id="191" w:author="pradip kachhadiya" w:date="0-00-00T00:00:00Z">
        <w:r>
          <w:rPr>
            <w:rFonts w:eastAsia="Times New Roman" w:cs="Times New Roman" w:ascii="Consolas" w:hAnsi="Consolas"/>
            <w:b/>
            <w:bCs/>
            <w:color w:val="CE9178"/>
            <w:sz w:val="21"/>
            <w:szCs w:val="21"/>
            <w:lang w:eastAsia="en-IN"/>
          </w:rPr>
          <w:t>'crispy_forms'</w:t>
        </w:r>
      </w:ins>
      <w:ins w:id="192" w:author="pradip kachhadiya" w:date="0-00-00T00:00:00Z">
        <w:r>
          <w:rPr>
            <w:rFonts w:eastAsia="Times New Roman" w:cs="Times New Roman" w:ascii="Consolas" w:hAnsi="Consolas"/>
            <w:b/>
            <w:bCs/>
            <w:color w:val="D4D4D4"/>
            <w:sz w:val="21"/>
            <w:szCs w:val="21"/>
            <w:lang w:eastAsia="en-IN"/>
          </w:rPr>
          <w:t>,</w:t>
        </w:r>
      </w:ins>
    </w:p>
    <w:p>
      <w:pPr>
        <w:pStyle w:val="NoSpacing"/>
        <w:rPr>
          <w:b/>
          <w:b/>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95" w:author="pradip kachhadiya" w:date="0-00-00T00:00:00Z"/>
        </w:rPr>
      </w:pPr>
      <w:ins w:id="194" w:author="pradip kachhadiya" w:date="0-00-00T00:00:00Z">
        <w:r>
          <w:rPr>
            <w:b/>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ACCOUNT_ACTIVATION_DAYS=</w:t>
      </w:r>
      <w:r>
        <w:rPr>
          <w:rFonts w:eastAsia="Times New Roman" w:cs="Times New Roman" w:ascii="Consolas" w:hAnsi="Consolas"/>
          <w:b/>
          <w:bC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EMAIL_HOST = </w:t>
      </w:r>
      <w:r>
        <w:rPr>
          <w:rFonts w:eastAsia="Times New Roman" w:cs="Times New Roman" w:ascii="Consolas" w:hAnsi="Consolas"/>
          <w:b/>
          <w:bCs/>
          <w:color w:val="CE9178"/>
          <w:sz w:val="21"/>
          <w:szCs w:val="21"/>
          <w:lang w:eastAsia="en-IN"/>
        </w:rPr>
        <w:t>'smtp.gmail.com'</w:t>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EMAIL_HOST_USER = </w:t>
      </w:r>
      <w:r>
        <w:rPr>
          <w:rFonts w:eastAsia="Times New Roman" w:cs="Times New Roman" w:ascii="Consolas" w:hAnsi="Consolas"/>
          <w:b/>
          <w:bCs/>
          <w:color w:val="CE9178"/>
          <w:sz w:val="21"/>
          <w:szCs w:val="21"/>
          <w:lang w:eastAsia="en-IN"/>
        </w:rPr>
        <w:t>'example@gmail.com'</w:t>
      </w:r>
    </w:p>
    <w:p>
      <w:pPr>
        <w:pStyle w:val="Normal"/>
        <w:shd w:val="clear" w:color="auto" w:fill="1E1E1E"/>
        <w:spacing w:lineRule="atLeast" w:line="285" w:before="0" w:after="0"/>
        <w:rPr>
          <w:rFonts w:ascii="Consolas" w:hAnsi="Consolas" w:eastAsia="Times New Roman" w:cs="Times New Roman"/>
          <w:b/>
          <w:b/>
          <w:bCs/>
          <w:color w:val="D4D4D4"/>
          <w:sz w:val="21"/>
          <w:szCs w:val="21"/>
          <w:lang w:eastAsia="en-IN"/>
        </w:rPr>
      </w:pPr>
      <w:r>
        <w:rPr>
          <w:rFonts w:eastAsia="Times New Roman" w:cs="Times New Roman" w:ascii="Consolas" w:hAnsi="Consolas"/>
          <w:b/>
          <w:bCs/>
          <w:color w:val="D4D4D4"/>
          <w:sz w:val="21"/>
          <w:szCs w:val="21"/>
          <w:lang w:eastAsia="en-IN"/>
        </w:rPr>
        <w:t>EMAIL_HOST_PASSWORD = </w:t>
      </w:r>
      <w:r>
        <w:rPr>
          <w:rFonts w:eastAsia="Times New Roman" w:cs="Times New Roman" w:ascii="Consolas" w:hAnsi="Consolas"/>
          <w:b/>
          <w:bCs/>
          <w:color w:val="CE9178"/>
          <w:sz w:val="21"/>
          <w:szCs w:val="21"/>
          <w:lang w:eastAsia="en-IN"/>
        </w:rPr>
        <w:t>'xxxxxxxx'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EMAIL_PORT = </w:t>
      </w:r>
      <w:r>
        <w:rPr>
          <w:rFonts w:eastAsia="Times New Roman" w:cs="Times New Roman" w:ascii="Consolas" w:hAnsi="Consolas"/>
          <w:color w:val="B5CEA8"/>
          <w:sz w:val="21"/>
          <w:szCs w:val="21"/>
          <w:lang w:eastAsia="en-IN"/>
        </w:rPr>
        <w:t>587</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EMAIL_USE_TLS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LOGIN_REDIRECT_URL=</w:t>
      </w:r>
      <w:r>
        <w:rPr>
          <w:rFonts w:eastAsia="Times New Roman" w:cs="Times New Roman" w:ascii="Consolas" w:hAnsi="Consolas"/>
          <w:color w:val="CE9178"/>
          <w:sz w:val="21"/>
          <w:szCs w:val="21"/>
          <w:lang w:eastAsia="en-IN"/>
        </w:rPr>
        <w:t>'/accounts/profile/'</w:t>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shd w:val="clear" w:color="auto" w:fill="D0CECE" w:themeFill="background2" w:themeFillShade="e6"/>
        <w:ind w:left="360" w:hanging="0"/>
        <w:jc w:val="center"/>
        <w:rPr>
          <w:b/>
          <w:b/>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Urls &amp; Forms &amp; Views</w:t>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auth_view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Loginform,Passwordresetform,PasswordchangeForm,SetpasswordForm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django.urls.base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reverse_lazy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registration.backends.default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views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'accounts/profile/'</w:t>
      </w:r>
      <w:r>
        <w:rPr>
          <w:rFonts w:eastAsia="Times New Roman" w:cs="Times New Roman" w:ascii="Consolas" w:hAnsi="Consolas"/>
          <w:color w:val="D4D4D4"/>
          <w:sz w:val="21"/>
          <w:szCs w:val="21"/>
          <w:lang w:eastAsia="en-IN"/>
        </w:rPr>
        <w:t>,views.home),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'accounts/login/'</w:t>
      </w:r>
      <w:r>
        <w:rPr>
          <w:rFonts w:eastAsia="Times New Roman" w:cs="Times New Roman" w:ascii="Consolas" w:hAnsi="Consolas"/>
          <w:color w:val="D4D4D4"/>
          <w:sz w:val="21"/>
          <w:szCs w:val="21"/>
          <w:lang w:eastAsia="en-IN"/>
        </w:rPr>
        <w:t>,auth_view.LoginView.as_view(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'registration/login.html'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authentication_form</w:t>
      </w:r>
      <w:r>
        <w:rPr>
          <w:rFonts w:eastAsia="Times New Roman" w:cs="Times New Roman" w:ascii="Consolas" w:hAnsi="Consolas"/>
          <w:color w:val="D4D4D4"/>
          <w:sz w:val="21"/>
          <w:szCs w:val="21"/>
          <w:lang w:eastAsia="en-IN"/>
        </w:rPr>
        <w:t>=Loginform),</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'login_user'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'accounts/password/change/'</w:t>
      </w:r>
      <w:r>
        <w:rPr>
          <w:rFonts w:eastAsia="Times New Roman" w:cs="Times New Roman" w:ascii="Consolas" w:hAnsi="Consolas"/>
          <w:color w:val="D4D4D4"/>
          <w:sz w:val="21"/>
          <w:szCs w:val="21"/>
          <w:lang w:eastAsia="en-IN"/>
        </w:rPr>
        <w:t>,auth_view.PasswordChangeView.as_view(</w:t>
      </w:r>
      <w:r>
        <w:rPr>
          <w:rFonts w:eastAsia="Times New Roman" w:cs="Times New Roman" w:ascii="Consolas" w:hAnsi="Consolas"/>
          <w:color w:val="9CDCFE"/>
          <w:sz w:val="21"/>
          <w:szCs w:val="21"/>
          <w:lang w:eastAsia="en-IN"/>
        </w:rPr>
        <w:t>success_url</w:t>
      </w:r>
      <w:r>
        <w:rPr>
          <w:rFonts w:eastAsia="Times New Roman" w:cs="Times New Roman" w:ascii="Consolas" w:hAnsi="Consolas"/>
          <w:color w:val="D4D4D4"/>
          <w:sz w:val="21"/>
          <w:szCs w:val="21"/>
          <w:lang w:eastAsia="en-IN"/>
        </w:rPr>
        <w:t>=reverse_lazy(</w:t>
      </w:r>
      <w:r>
        <w:rPr>
          <w:rFonts w:eastAsia="Times New Roman" w:cs="Times New Roman" w:ascii="Consolas" w:hAnsi="Consolas"/>
          <w:color w:val="CE9178"/>
          <w:sz w:val="21"/>
          <w:szCs w:val="21"/>
          <w:lang w:eastAsia="en-IN"/>
        </w:rPr>
        <w:t>'passdone'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'registration/password_change.html'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form_class</w:t>
      </w:r>
      <w:r>
        <w:rPr>
          <w:rFonts w:eastAsia="Times New Roman" w:cs="Times New Roman" w:ascii="Consolas" w:hAnsi="Consolas"/>
          <w:color w:val="D4D4D4"/>
          <w:sz w:val="21"/>
          <w:szCs w:val="21"/>
          <w:lang w:eastAsia="en-IN"/>
        </w:rPr>
        <w:t>=PasswordchangeForm),</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'pass_change'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'accounts/password/change/done/'</w:t>
      </w:r>
      <w:r>
        <w:rPr>
          <w:rFonts w:eastAsia="Times New Roman" w:cs="Times New Roman" w:ascii="Consolas" w:hAnsi="Consolas"/>
          <w:color w:val="D4D4D4"/>
          <w:sz w:val="21"/>
          <w:szCs w:val="21"/>
          <w:lang w:eastAsia="en-IN"/>
        </w:rPr>
        <w:t>,auth_view.PasswordChangeDoneView.as_view(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'registration/password_done.html'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'passdone'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'accounts/password/reset/'</w:t>
      </w:r>
      <w:r>
        <w:rPr>
          <w:rFonts w:eastAsia="Times New Roman" w:cs="Times New Roman" w:ascii="Consolas" w:hAnsi="Consolas"/>
          <w:color w:val="D4D4D4"/>
          <w:sz w:val="21"/>
          <w:szCs w:val="21"/>
          <w:lang w:eastAsia="en-IN"/>
        </w:rPr>
        <w:t>,auth_view.PasswordResetView.as_view(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form_class</w:t>
      </w:r>
      <w:r>
        <w:rPr>
          <w:rFonts w:eastAsia="Times New Roman" w:cs="Times New Roman" w:ascii="Consolas" w:hAnsi="Consolas"/>
          <w:color w:val="D4D4D4"/>
          <w:sz w:val="21"/>
          <w:szCs w:val="21"/>
          <w:lang w:eastAsia="en-IN"/>
        </w:rPr>
        <w:t>=Passwordresetform,</w:t>
      </w:r>
      <w:r>
        <w:rPr>
          <w:rFonts w:eastAsia="Times New Roman" w:cs="Times New Roman" w:ascii="Consolas" w:hAnsi="Consolas"/>
          <w:color w:val="9CDCFE"/>
          <w:sz w:val="21"/>
          <w:szCs w:val="21"/>
          <w:lang w:eastAsia="en-IN"/>
        </w:rPr>
        <w:t>success_url</w:t>
      </w:r>
      <w:r>
        <w:rPr>
          <w:rFonts w:eastAsia="Times New Roman" w:cs="Times New Roman" w:ascii="Consolas" w:hAnsi="Consolas"/>
          <w:color w:val="D4D4D4"/>
          <w:sz w:val="21"/>
          <w:szCs w:val="21"/>
          <w:lang w:eastAsia="en-IN"/>
        </w:rPr>
        <w:t> = reverse_lazy(</w:t>
      </w:r>
      <w:r>
        <w:rPr>
          <w:rFonts w:eastAsia="Times New Roman" w:cs="Times New Roman" w:ascii="Consolas" w:hAnsi="Consolas"/>
          <w:color w:val="CE9178"/>
          <w:sz w:val="21"/>
          <w:szCs w:val="21"/>
          <w:lang w:eastAsia="en-IN"/>
        </w:rPr>
        <w:t>'reset_send'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email_template_name</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'registration/password_resetemail.html'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'reset_password'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'accounts/password/reset/done/'</w:t>
      </w:r>
      <w:r>
        <w:rPr>
          <w:rFonts w:eastAsia="Times New Roman" w:cs="Times New Roman" w:ascii="Consolas" w:hAnsi="Consolas"/>
          <w:color w:val="D4D4D4"/>
          <w:sz w:val="21"/>
          <w:szCs w:val="21"/>
          <w:lang w:eastAsia="en-IN"/>
        </w:rPr>
        <w:t>,auth_view.PasswordResetCompleteView.as_view(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'registration/password_reset_send.html'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'reset_send'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'accounts/password/reset/confirm/&lt;uidb64&gt;/&lt;token&gt;/'</w:t>
      </w:r>
      <w:r>
        <w:rPr>
          <w:rFonts w:eastAsia="Times New Roman" w:cs="Times New Roman" w:ascii="Consolas" w:hAnsi="Consolas"/>
          <w:color w:val="D4D4D4"/>
          <w:sz w:val="21"/>
          <w:szCs w:val="21"/>
          <w:lang w:eastAsia="en-IN"/>
        </w:rPr>
        <w:t>,auth_view.PasswordResetConfirmView.as_view(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'registration/password_resetform.html'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form_class</w:t>
      </w:r>
      <w:r>
        <w:rPr>
          <w:rFonts w:eastAsia="Times New Roman" w:cs="Times New Roman" w:ascii="Consolas" w:hAnsi="Consolas"/>
          <w:color w:val="D4D4D4"/>
          <w:sz w:val="21"/>
          <w:szCs w:val="21"/>
          <w:lang w:eastAsia="en-IN"/>
        </w:rPr>
        <w:t>=SetpasswordForm,</w:t>
      </w:r>
      <w:r>
        <w:rPr>
          <w:rFonts w:eastAsia="Times New Roman" w:cs="Times New Roman" w:ascii="Consolas" w:hAnsi="Consolas"/>
          <w:color w:val="9CDCFE"/>
          <w:sz w:val="21"/>
          <w:szCs w:val="21"/>
          <w:lang w:eastAsia="en-IN"/>
        </w:rPr>
        <w:t>success_url</w:t>
      </w:r>
      <w:r>
        <w:rPr>
          <w:rFonts w:eastAsia="Times New Roman" w:cs="Times New Roman" w:ascii="Consolas" w:hAnsi="Consolas"/>
          <w:color w:val="D4D4D4"/>
          <w:sz w:val="21"/>
          <w:szCs w:val="21"/>
          <w:lang w:eastAsia="en-IN"/>
        </w:rPr>
        <w:t> = reverse_lazy(</w:t>
      </w:r>
      <w:r>
        <w:rPr>
          <w:rFonts w:eastAsia="Times New Roman" w:cs="Times New Roman" w:ascii="Consolas" w:hAnsi="Consolas"/>
          <w:color w:val="CE9178"/>
          <w:sz w:val="21"/>
          <w:szCs w:val="21"/>
          <w:lang w:eastAsia="en-IN"/>
        </w:rPr>
        <w:t>'reset_done'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'password_reset'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'accounts/password_reset/done/'</w:t>
      </w:r>
      <w:r>
        <w:rPr>
          <w:rFonts w:eastAsia="Times New Roman" w:cs="Times New Roman" w:ascii="Consolas" w:hAnsi="Consolas"/>
          <w:color w:val="D4D4D4"/>
          <w:sz w:val="21"/>
          <w:szCs w:val="21"/>
          <w:lang w:eastAsia="en-IN"/>
        </w:rPr>
        <w:t>,auth_view.PasswordResetDoneView.as_view(</w:t>
      </w:r>
      <w:r>
        <w:rPr>
          <w:rFonts w:eastAsia="Times New Roman" w:cs="Times New Roman" w:ascii="Consolas" w:hAnsi="Consolas"/>
          <w:color w:val="9CDCFE"/>
          <w:sz w:val="21"/>
          <w:szCs w:val="21"/>
          <w:lang w:eastAsia="en-IN"/>
        </w:rPr>
        <w:t>template_name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'registration/password_resetdone.html'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'reset_done'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'accounts/activate/resend/'</w:t>
      </w:r>
      <w:r>
        <w:rPr>
          <w:rFonts w:eastAsia="Times New Roman" w:cs="Times New Roman" w:ascii="Consolas" w:hAnsi="Consolas"/>
          <w:color w:val="D4D4D4"/>
          <w:sz w:val="21"/>
          <w:szCs w:val="21"/>
          <w:lang w:eastAsia="en-IN"/>
        </w:rPr>
        <w:t>,re.ResendActivationView.as_view(),</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'resend_pass'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'accounts/'</w:t>
      </w:r>
      <w:r>
        <w:rPr>
          <w:rFonts w:eastAsia="Times New Roman" w:cs="Times New Roman" w:ascii="Consolas" w:hAnsi="Consolas"/>
          <w:color w:val="D4D4D4"/>
          <w:sz w:val="21"/>
          <w:szCs w:val="21"/>
          <w:lang w:eastAsia="en-IN"/>
        </w:rPr>
        <w:t>,include(</w:t>
      </w:r>
      <w:r>
        <w:rPr>
          <w:rFonts w:eastAsia="Times New Roman" w:cs="Times New Roman" w:ascii="Consolas" w:hAnsi="Consolas"/>
          <w:color w:val="CE9178"/>
          <w:sz w:val="21"/>
          <w:szCs w:val="21"/>
          <w:lang w:eastAsia="en-IN"/>
        </w:rPr>
        <w:t>'registration.backends.default.urls'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forms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django.contrib.auth.forms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UsernameField, AuthenticationForm,\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PasswordResetForm, PasswordChangeForm, SetPasswordForm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password_validation</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Loginform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AuthenticationForm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 = UsernameField(</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=forms.TextInput(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'text-success font-weight-bold mt-2 form-control'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"Please Enter 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password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'curent-password'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'login_pass mt-2 font-weight-bold text-danger form-control'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"Please Enter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Passwordresetform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PasswordResetForm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forms.EmailField(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"Email 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=forms.EmailInput(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 Address'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mt-2 font-weight-bold text-success'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"required"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"Please Enter 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PasswordchangeForm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PasswordChangeForm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SetPasswordForm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'password_mismatch'</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'The two password fields didn’t match.'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new_password1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=password_validation.password_validators_help_text_html(),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new_password2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 confirmation"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'Confirm 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**SetPasswordForm.error_messages,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'password_incorrect'</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"Your old password was entered incorrectly. Please enter it again."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old_password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"Old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'Old 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'current-password'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my-2 text-danger text-weight-bold'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'autofocus'</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field_order = [</w:t>
      </w:r>
      <w:r>
        <w:rPr>
          <w:rFonts w:eastAsia="Times New Roman" w:cs="Times New Roman" w:ascii="Consolas" w:hAnsi="Consolas"/>
          <w:color w:val="CE9178"/>
          <w:sz w:val="21"/>
          <w:szCs w:val="21"/>
          <w:lang w:eastAsia="en-IN"/>
        </w:rPr>
        <w:t>'old_password'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'new_password1'</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'new_password2'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SetpasswordForm</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SetPasswordForm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error_messages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'password_mismatch'</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'The two password fields didn’t match.'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new_password1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=password_validation.password_validators_help_text_html(),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new_password2 = forms.CharField(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label</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"New password confirmation"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strip</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widget</w:t>
      </w:r>
      <w:r>
        <w:rPr>
          <w:rFonts w:eastAsia="Times New Roman" w:cs="Times New Roman" w:ascii="Consolas" w:hAnsi="Consolas"/>
          <w:color w:val="D4D4D4"/>
          <w:sz w:val="21"/>
          <w:szCs w:val="21"/>
          <w:lang w:eastAsia="en-IN"/>
        </w:rPr>
        <w:t>=forms.PasswordInput(</w:t>
      </w:r>
      <w:r>
        <w:rPr>
          <w:rFonts w:eastAsia="Times New Roman" w:cs="Times New Roman" w:ascii="Consolas" w:hAnsi="Consolas"/>
          <w:color w:val="9CDCFE"/>
          <w:sz w:val="21"/>
          <w:szCs w:val="21"/>
          <w:lang w:eastAsia="en-IN"/>
        </w:rPr>
        <w:t>attrs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'placeholder'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'Confirm 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'autocomplete'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'new-password'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'form-control text-success text-weight-bold my-2'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Spacing"/>
        <w:ind w:left="360" w:hanging="0"/>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97" w:author="pradip kachhadiya" w:date="0-00-00T00:00:00Z"/>
        </w:rPr>
      </w:pPr>
      <w:ins w:id="196"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6"/>
        </w:numP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199" w:author="pradip kachhadiya" w:date="0-00-00T00:00:00Z"/>
        </w:rPr>
      </w:pPr>
      <w:ins w:id="198"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 “/accounts/login/”</w:t>
        </w:r>
      </w:ins>
    </w:p>
    <w:p>
      <w:pPr>
        <w:pStyle w:val="ListParagraph"/>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1" w:author="pradip kachhadiya" w:date="0-00-00T00:00:00Z"/>
        </w:rPr>
      </w:pPr>
      <w:ins w:id="200"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6"/>
        </w:numP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3" w:author="pradip kachhadiya" w:date="0-00-00T00:00:00Z"/>
        </w:rPr>
      </w:pPr>
      <w:ins w:id="202"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 : “/accounts/logout/”</w:t>
        </w:r>
      </w:ins>
    </w:p>
    <w:p>
      <w:pPr>
        <w:pStyle w:val="ListParagraph"/>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5" w:author="pradip kachhadiya" w:date="0-00-00T00:00:00Z"/>
        </w:rPr>
      </w:pPr>
      <w:ins w:id="204"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NoSpacing"/>
        <w:numPr>
          <w:ilvl w:val="0"/>
          <w:numId w:val="26"/>
        </w:numP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7" w:author="pradip kachhadiya" w:date="0-00-00T00:00:00Z"/>
        </w:rPr>
      </w:pPr>
      <w:ins w:id="206"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 “/accounts/register/”</w:t>
        </w:r>
      </w:ins>
    </w:p>
    <w:p>
      <w:pPr>
        <w:pStyle w:val="ListParagraph"/>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ins w:id="209" w:author="pradip kachhadiya" w:date="0-00-00T00:00:00Z"/>
        </w:rPr>
      </w:pPr>
      <w:ins w:id="208"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ins>
    </w:p>
    <w:p>
      <w:pPr>
        <w:pStyle w:val="ListParagraph"/>
        <w:numPr>
          <w:ilvl w:val="0"/>
          <w:numId w:val="26"/>
        </w:numPr>
        <w:rPr>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210" w:author="pradip kachhadiya" w:date="0-00-00T00:00:00Z">
        <w:r>
          <w:rPr>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PASSWORD : “/accounts/password/reset/”</w:t>
        </w:r>
      </w:ins>
    </w:p>
    <w:p>
      <w:pPr>
        <w:pStyle w:val="Normal"/>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Media File</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PROJECT_ROOT = os.path.realpath(os.path.dirname(</w:t>
      </w:r>
      <w:r>
        <w:rPr>
          <w:rFonts w:eastAsia="Times New Roman" w:cs="Times New Roman" w:ascii="Consolas" w:hAnsi="Consolas"/>
          <w:color w:val="9CDCFE"/>
          <w:sz w:val="21"/>
          <w:szCs w:val="21"/>
          <w:lang w:eastAsia="en-IN"/>
        </w:rPr>
        <w:t>__file__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MEDIA_ROOT = PROJECT_ROOT + </w:t>
      </w:r>
      <w:r>
        <w:rPr>
          <w:rFonts w:eastAsia="Times New Roman" w:cs="Times New Roman" w:ascii="Consolas" w:hAnsi="Consolas"/>
          <w:color w:val="CE9178"/>
          <w:sz w:val="21"/>
          <w:szCs w:val="21"/>
          <w:lang w:eastAsia="en-IN"/>
        </w:rPr>
        <w:t>'/media/'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MEDIA_URL = </w:t>
      </w:r>
      <w:r>
        <w:rPr>
          <w:rFonts w:eastAsia="Times New Roman" w:cs="Times New Roman" w:ascii="Consolas" w:hAnsi="Consolas"/>
          <w:color w:val="CE9178"/>
          <w:sz w:val="21"/>
          <w:szCs w:val="21"/>
          <w:lang w:eastAsia="en-IN"/>
        </w:rPr>
        <w:t>'/media/'</w:t>
      </w:r>
    </w:p>
    <w:p>
      <w:pPr>
        <w:pStyle w:val="Normal"/>
        <w:tabs>
          <w:tab w:val="clear" w:pos="720"/>
          <w:tab w:val="left" w:pos="1629" w:leader="none"/>
          <w:tab w:val="center" w:pos="3795" w:leader="none"/>
          <w:tab w:val="right" w:pos="7590" w:leader="none"/>
        </w:tabs>
        <w:spacing w:lineRule="auto" w:line="360"/>
        <w:rPr>
          <w:b/>
          <w:b/>
          <w:bCs/>
          <w:color w:val="000000" w:themeColor="text1"/>
          <w:sz w:val="12"/>
          <w:szCs w:val="12"/>
          <w:lang w:val="en-US"/>
        </w:rPr>
      </w:pPr>
      <w:r>
        <w:rPr>
          <w:b/>
          <w:bCs/>
          <w:color w:val="000000" w:themeColor="text1"/>
          <w:sz w:val="12"/>
          <w:szCs w:val="12"/>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Dj/urls.py: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django.urls.conf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include</w:t>
      </w:r>
    </w:p>
    <w:p>
      <w:pPr>
        <w:pStyle w:val="Normal"/>
        <w:shd w:val="clear" w:color="auto" w:fill="1E1E1E"/>
        <w:spacing w:lineRule="atLeast" w:line="285" w:before="0" w:after="0"/>
        <w:rPr>
          <w:rFonts w:ascii="Consolas" w:hAnsi="Consolas" w:eastAsia="Times New Roman" w:cs="Times New Roman"/>
          <w:color w:val="FFFFFF" w:themeColor="background1"/>
          <w:sz w:val="21"/>
          <w:szCs w:val="21"/>
          <w:lang w:eastAsia="en-IN"/>
        </w:rPr>
      </w:pPr>
      <w:r>
        <w:rPr>
          <w:rFonts w:eastAsia="Times New Roman" w:cs="Times New Roman" w:ascii="Consolas" w:hAnsi="Consolas"/>
          <w:color w:val="FFFFFF" w:themeColor="background1"/>
          <w:sz w:val="21"/>
          <w:szCs w:val="21"/>
          <w:highlight w:val="red"/>
          <w:lang w:eastAsia="en-IN"/>
        </w:rPr>
        <w:t>from django.conf.urls.static import 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settings</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urlpatterns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'admin/'</w:t>
      </w:r>
      <w:r>
        <w:rPr>
          <w:rFonts w:eastAsia="Times New Roman" w:cs="Times New Roman" w:ascii="Consolas" w:hAnsi="Consolas"/>
          <w:color w:val="D4D4D4"/>
          <w:sz w:val="21"/>
          <w:szCs w:val="21"/>
          <w:lang w:eastAsia="en-IN"/>
        </w:rPr>
        <w:t>, admin.site.urls),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path(</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,include(</w:t>
      </w:r>
      <w:r>
        <w:rPr>
          <w:rFonts w:eastAsia="Times New Roman" w:cs="Times New Roman" w:ascii="Consolas" w:hAnsi="Consolas"/>
          <w:color w:val="CE9178"/>
          <w:sz w:val="21"/>
          <w:szCs w:val="21"/>
          <w:lang w:eastAsia="en-IN"/>
        </w:rPr>
        <w:t>'news.urls'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 </w:t>
      </w:r>
      <w:r>
        <w:rPr>
          <w:rFonts w:eastAsia="Times New Roman" w:cs="Times New Roman" w:ascii="Consolas" w:hAnsi="Consolas"/>
          <w:color w:val="D4D4D4"/>
          <w:sz w:val="21"/>
          <w:szCs w:val="21"/>
          <w:highlight w:val="red"/>
          <w:lang w:eastAsia="en-IN"/>
        </w:rPr>
        <w:t>static(settings.MEDIA_URL,</w:t>
      </w:r>
      <w:r>
        <w:rPr>
          <w:rFonts w:eastAsia="Times New Roman" w:cs="Times New Roman" w:ascii="Consolas" w:hAnsi="Consolas"/>
          <w:color w:val="9CDCFE"/>
          <w:sz w:val="21"/>
          <w:szCs w:val="21"/>
          <w:highlight w:val="red"/>
          <w:lang w:eastAsia="en-IN"/>
        </w:rPr>
        <w:t>document_root</w:t>
      </w:r>
      <w:r>
        <w:rPr>
          <w:rFonts w:eastAsia="Times New Roman" w:cs="Times New Roman" w:ascii="Consolas" w:hAnsi="Consolas"/>
          <w:color w:val="D4D4D4"/>
          <w:sz w:val="21"/>
          <w:szCs w:val="21"/>
          <w:highlight w:val="red"/>
          <w:lang w:eastAsia="en-IN"/>
        </w:rPr>
        <w:t> = settings.MEDIA_ROOT)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Custom login Field</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Dj/views.py: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django.contrib.auth.backends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UsernameOrEmailBackend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authenticate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username}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User.objects.get(**kwargs)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user.check_password(password):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user_id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=user_id)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AUTHENTICATION_BACKENDS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'dj.views.UsernameOrEmailBackend'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'django.contrib.auth.backends.ModelBackend'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u w:val="single"/>
          <w:lang w:val="en-US"/>
        </w:rPr>
      </w:pPr>
      <w:r>
        <w:rPr>
          <w:b/>
          <w:bCs/>
          <w:color w:val="000000" w:themeColor="text1"/>
          <w:sz w:val="28"/>
          <w:szCs w:val="28"/>
          <w:u w:val="single"/>
          <w:lang w:val="en-US"/>
        </w:rPr>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Deploying app To AWS</w:t>
      </w:r>
    </w:p>
    <w:p>
      <w:pPr>
        <w:pStyle w:val="Normal"/>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t>Best article:</w:t>
      </w:r>
    </w:p>
    <w:p>
      <w:pPr>
        <w:pStyle w:val="Normal"/>
        <w:tabs>
          <w:tab w:val="clear" w:pos="720"/>
          <w:tab w:val="left" w:pos="1629" w:leader="none"/>
          <w:tab w:val="center" w:pos="3795" w:leader="none"/>
          <w:tab w:val="right" w:pos="7590" w:leader="none"/>
        </w:tabs>
        <w:spacing w:lineRule="auto" w:line="360"/>
        <w:rPr>
          <w:b/>
          <w:b/>
          <w:bCs/>
          <w:color w:val="4472C4" w:themeColor="accent1"/>
          <w:sz w:val="28"/>
          <w:szCs w:val="28"/>
          <w:u w:val="single"/>
          <w:lang w:val="en-US"/>
        </w:rPr>
      </w:pPr>
      <w:r>
        <w:rPr>
          <w:b/>
          <w:bCs/>
          <w:color w:val="4472C4" w:themeColor="accent1"/>
          <w:sz w:val="28"/>
          <w:szCs w:val="28"/>
          <w:lang w:val="en-US"/>
        </w:rPr>
        <w:t>https://realpython.com/deploying-a-django-app-and-postgresql-to-aws-elastic-beanstalk/</w:t>
      </w:r>
    </w:p>
    <w:p>
      <w:pPr>
        <w:pStyle w:val="Normal"/>
        <w:pBdr>
          <w:top w:val="single" w:sz="4" w:space="1" w:color="000000"/>
          <w:left w:val="single" w:sz="4" w:space="4" w:color="000000"/>
          <w:bottom w:val="single" w:sz="4" w:space="1" w:color="000000"/>
          <w:right w:val="single" w:sz="4" w:space="4" w:color="000000"/>
        </w:pBdr>
        <w:shd w:val="clear" w:color="auto" w:fill="AEAAAA" w:themeFill="background2" w:themeFillShade="bf"/>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Deploying app To Heroku</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38"/>
          <w:szCs w:val="38"/>
          <w:lang w:val="en-US"/>
        </w:rPr>
        <w:t>Install git and login:</w:t>
      </w:r>
    </w:p>
    <w:p>
      <w:pPr>
        <w:pStyle w:val="ListParagraph"/>
        <w:tabs>
          <w:tab w:val="clear" w:pos="720"/>
          <w:tab w:val="left" w:pos="1629" w:leader="none"/>
          <w:tab w:val="center" w:pos="3795" w:leader="none"/>
          <w:tab w:val="right" w:pos="7590" w:leader="none"/>
        </w:tabs>
        <w:spacing w:lineRule="auto" w:line="360"/>
        <w:jc w:val="both"/>
        <w:rPr>
          <w:rStyle w:val="Hljsstring"/>
          <w:rFonts w:ascii="Courier" w:hAnsi="Courier"/>
          <w:color w:val="00B8D9"/>
          <w:sz w:val="23"/>
          <w:szCs w:val="23"/>
        </w:rPr>
      </w:pPr>
      <w:r>
        <w:rPr>
          <w:rFonts w:ascii="Courier" w:hAnsi="Courier"/>
          <w:color w:val="EBECF0"/>
          <w:sz w:val="23"/>
          <w:szCs w:val="23"/>
          <w:highlight w:val="black"/>
          <w:shd w:fill="091E42" w:val="clear"/>
        </w:rPr>
        <w:t>git</w:t>
      </w:r>
      <w:r>
        <w:rPr>
          <w:rStyle w:val="Hljsbuiltin"/>
          <w:rFonts w:ascii="Courier" w:hAnsi="Courier"/>
          <w:color w:val="DE350B"/>
          <w:sz w:val="23"/>
          <w:szCs w:val="23"/>
          <w:highlight w:val="black"/>
        </w:rPr>
        <w:t xml:space="preserve"> config </w:t>
      </w:r>
      <w:r>
        <w:rPr>
          <w:rFonts w:ascii="Courier" w:hAnsi="Courier"/>
          <w:color w:val="EBECF0"/>
          <w:sz w:val="23"/>
          <w:szCs w:val="23"/>
          <w:highlight w:val="black"/>
          <w:shd w:fill="091E42" w:val="clear"/>
        </w:rPr>
        <w:t xml:space="preserve">--global user.name </w:t>
      </w:r>
      <w:r>
        <w:rPr>
          <w:rStyle w:val="Hljsstring"/>
          <w:rFonts w:ascii="Courier" w:hAnsi="Courier"/>
          <w:color w:val="00B8D9"/>
          <w:sz w:val="23"/>
          <w:szCs w:val="23"/>
          <w:highlight w:val="black"/>
        </w:rPr>
        <w:t>"Pradip”</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rFonts w:ascii="Courier" w:hAnsi="Courier"/>
          <w:color w:val="EBECF0"/>
          <w:sz w:val="23"/>
          <w:szCs w:val="23"/>
          <w:highlight w:val="black"/>
          <w:shd w:fill="091E42" w:val="clear"/>
        </w:rPr>
        <w:t>git</w:t>
      </w:r>
      <w:r>
        <w:rPr>
          <w:rStyle w:val="Hljsbuiltin"/>
          <w:rFonts w:ascii="Courier" w:hAnsi="Courier"/>
          <w:color w:val="DE350B"/>
          <w:sz w:val="23"/>
          <w:szCs w:val="23"/>
          <w:highlight w:val="black"/>
        </w:rPr>
        <w:t xml:space="preserve"> config </w:t>
      </w:r>
      <w:r>
        <w:rPr>
          <w:rFonts w:ascii="Courier" w:hAnsi="Courier"/>
          <w:color w:val="EBECF0"/>
          <w:sz w:val="23"/>
          <w:szCs w:val="23"/>
          <w:highlight w:val="black"/>
          <w:shd w:fill="091E42" w:val="clear"/>
        </w:rPr>
        <w:t xml:space="preserve">--global user.email </w:t>
      </w:r>
      <w:r>
        <w:rPr>
          <w:rStyle w:val="Hljsstring"/>
          <w:rFonts w:ascii="Courier" w:hAnsi="Courier"/>
          <w:color w:val="00B8D9"/>
          <w:sz w:val="23"/>
          <w:szCs w:val="23"/>
          <w:highlight w:val="black"/>
        </w:rPr>
        <w:t>"pradip@gmail.com"</w:t>
      </w:r>
      <w:r>
        <w:rPr>
          <w:rStyle w:val="Hljsstring"/>
          <w:rFonts w:ascii="Courier" w:hAnsi="Courier"/>
          <w:color w:val="00B8D9"/>
          <w:sz w:val="23"/>
          <w:szCs w:val="23"/>
        </w:rPr>
        <w:t xml:space="preserve"> </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 xml:space="preserve"> </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rFonts w:cs="Segoe UI" w:ascii="Segoe UI" w:hAnsi="Segoe UI"/>
          <w:color w:val="24292E"/>
          <w:shd w:fill="FFFFFF" w:val="clear"/>
        </w:rPr>
        <w:t>Make sure your virtual environment is activated</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pip install gunicorn</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pip install django-heroku</w:t>
      </w:r>
    </w:p>
    <w:p>
      <w:pPr>
        <w:pStyle w:val="Normal"/>
        <w:pBdr>
          <w:top w:val="single" w:sz="6" w:space="12" w:color="E0E0E6"/>
          <w:left w:val="single" w:sz="6" w:space="12" w:color="E0E0E6"/>
          <w:bottom w:val="single" w:sz="6" w:space="12" w:color="E0E0E6"/>
          <w:right w:val="single" w:sz="6" w:space="12" w:color="E0E0E6"/>
        </w:pBdr>
        <w:shd w:val="clear" w:color="auto" w:fill="FFFFFF" w:themeFill="background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ind w:left="360" w:hanging="0"/>
        <w:rPr>
          <w:rFonts w:ascii="Consolas" w:hAnsi="Consolas" w:eastAsia="Times New Roman" w:cs="Courier New"/>
          <w:color w:val="000000" w:themeColor="text1"/>
          <w:sz w:val="21"/>
          <w:szCs w:val="21"/>
          <w:lang w:eastAsia="en-IN"/>
        </w:rPr>
      </w:pPr>
      <w:r>
        <w:rPr>
          <w:rFonts w:eastAsia="Times New Roman" w:cs="Courier New" w:ascii="Consolas" w:hAnsi="Consolas"/>
          <w:color w:val="000000" w:themeColor="text1"/>
          <w:sz w:val="21"/>
          <w:szCs w:val="21"/>
          <w:lang w:eastAsia="en-IN"/>
        </w:rPr>
        <w:t xml:space="preserve">IN </w:t>
      </w:r>
      <w:r>
        <w:rPr>
          <w:rFonts w:eastAsia="Times New Roman" w:cs="Courier New" w:ascii="Consolas" w:hAnsi="Consolas"/>
          <w:b/>
          <w:bCs/>
          <w:color w:val="000000" w:themeColor="text1"/>
          <w:sz w:val="21"/>
          <w:szCs w:val="21"/>
          <w:lang w:eastAsia="en-IN"/>
        </w:rPr>
        <w:t>settings.py :</w:t>
      </w:r>
    </w:p>
    <w:p>
      <w:pPr>
        <w:pStyle w:val="ListParagraph"/>
        <w:numPr>
          <w:ilvl w:val="0"/>
          <w:numId w:val="35"/>
        </w:numPr>
        <w:pBdr>
          <w:top w:val="single" w:sz="6" w:space="12" w:color="E0E0E6"/>
          <w:left w:val="single" w:sz="6" w:space="12" w:color="E0E0E6"/>
          <w:bottom w:val="single" w:sz="6" w:space="12" w:color="E0E0E6"/>
          <w:right w:val="single" w:sz="6" w:space="12" w:color="E0E0E6"/>
        </w:pBdr>
        <w:shd w:val="clear" w:color="auto" w:fill="2A2A2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contextualSpacing/>
        <w:rPr>
          <w:rFonts w:ascii="Consolas" w:hAnsi="Consolas" w:eastAsia="Times New Roman" w:cs="Courier New"/>
          <w:color w:val="FFFFFF"/>
          <w:sz w:val="21"/>
          <w:szCs w:val="21"/>
          <w:lang w:eastAsia="en-IN"/>
        </w:rPr>
      </w:pPr>
      <w:r>
        <w:rPr>
          <w:rFonts w:eastAsia="Times New Roman" w:cs="Courier New" w:ascii="Consolas" w:hAnsi="Consolas"/>
          <w:color w:val="A77AFE"/>
          <w:sz w:val="20"/>
          <w:szCs w:val="20"/>
          <w:lang w:eastAsia="en-IN"/>
        </w:rPr>
        <w:t>import</w:t>
      </w:r>
      <w:r>
        <w:rPr>
          <w:rFonts w:eastAsia="Times New Roman" w:cs="Courier New" w:ascii="Consolas" w:hAnsi="Consolas"/>
          <w:color w:val="FFFFFF"/>
          <w:sz w:val="20"/>
          <w:szCs w:val="20"/>
          <w:lang w:eastAsia="en-IN"/>
        </w:rPr>
        <w:t xml:space="preserve"> django_heroku   </w:t>
      </w:r>
      <w:r>
        <w:rPr>
          <w:rFonts w:eastAsia="Times New Roman" w:cs="Courier New" w:ascii="Consolas" w:hAnsi="Consolas"/>
          <w:color w:val="70AD47" w:themeColor="accent6"/>
          <w:sz w:val="20"/>
          <w:szCs w:val="20"/>
          <w:lang w:eastAsia="en-IN"/>
        </w:rPr>
        <w:t>#At the top</w:t>
      </w:r>
    </w:p>
    <w:p>
      <w:pPr>
        <w:pStyle w:val="ListParagraph"/>
        <w:numPr>
          <w:ilvl w:val="0"/>
          <w:numId w:val="35"/>
        </w:numPr>
        <w:pBdr>
          <w:top w:val="single" w:sz="6" w:space="12" w:color="E0E0E6"/>
          <w:left w:val="single" w:sz="6" w:space="12" w:color="E0E0E6"/>
          <w:bottom w:val="single" w:sz="6" w:space="12" w:color="E0E0E6"/>
          <w:right w:val="single" w:sz="6" w:space="12" w:color="E0E0E6"/>
        </w:pBdr>
        <w:shd w:val="clear" w:color="auto" w:fill="2A2A2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contextualSpacing/>
        <w:rPr>
          <w:rFonts w:ascii="Consolas" w:hAnsi="Consolas" w:eastAsia="Times New Roman" w:cs="Courier New"/>
          <w:color w:val="70AD47" w:themeColor="accent6"/>
          <w:sz w:val="21"/>
          <w:szCs w:val="21"/>
          <w:lang w:eastAsia="en-IN"/>
        </w:rPr>
      </w:pPr>
      <w:r>
        <w:rPr>
          <w:rFonts w:eastAsia="Times New Roman" w:cs="Courier New" w:ascii="Consolas" w:hAnsi="Consolas"/>
          <w:color w:val="FFFFFF"/>
          <w:sz w:val="20"/>
          <w:szCs w:val="20"/>
          <w:lang w:eastAsia="en-IN"/>
        </w:rPr>
        <w:t>django_heroku</w:t>
      </w:r>
      <w:r>
        <w:rPr>
          <w:rFonts w:eastAsia="Times New Roman" w:cs="Courier New" w:ascii="Consolas" w:hAnsi="Consolas"/>
          <w:color w:val="CFD7D6"/>
          <w:sz w:val="20"/>
          <w:szCs w:val="20"/>
          <w:lang w:eastAsia="en-IN"/>
        </w:rPr>
        <w:t>.</w:t>
      </w:r>
      <w:r>
        <w:rPr>
          <w:rFonts w:eastAsia="Times New Roman" w:cs="Courier New" w:ascii="Consolas" w:hAnsi="Consolas"/>
          <w:color w:val="FFFFFF"/>
          <w:sz w:val="20"/>
          <w:szCs w:val="20"/>
          <w:lang w:eastAsia="en-IN"/>
        </w:rPr>
        <w:t>settings</w:t>
      </w:r>
      <w:r>
        <w:rPr>
          <w:rFonts w:eastAsia="Times New Roman" w:cs="Courier New" w:ascii="Consolas" w:hAnsi="Consolas"/>
          <w:color w:val="CFD7D6"/>
          <w:sz w:val="20"/>
          <w:szCs w:val="20"/>
          <w:lang w:eastAsia="en-IN"/>
        </w:rPr>
        <w:t>(</w:t>
      </w:r>
      <w:r>
        <w:rPr>
          <w:rFonts w:eastAsia="Times New Roman" w:cs="Courier New" w:ascii="Consolas" w:hAnsi="Consolas"/>
          <w:color w:val="FFFFFF"/>
          <w:sz w:val="20"/>
          <w:szCs w:val="20"/>
          <w:lang w:eastAsia="en-IN"/>
        </w:rPr>
        <w:t>locals</w:t>
      </w:r>
      <w:r>
        <w:rPr>
          <w:rFonts w:eastAsia="Times New Roman" w:cs="Courier New" w:ascii="Consolas" w:hAnsi="Consolas"/>
          <w:color w:val="CFD7D6"/>
          <w:sz w:val="20"/>
          <w:szCs w:val="20"/>
          <w:lang w:eastAsia="en-IN"/>
        </w:rPr>
        <w:t xml:space="preserve">())  </w:t>
      </w:r>
      <w:r>
        <w:rPr>
          <w:rFonts w:eastAsia="Times New Roman" w:cs="Courier New" w:ascii="Consolas" w:hAnsi="Consolas"/>
          <w:color w:val="70AD47" w:themeColor="accent6"/>
          <w:sz w:val="20"/>
          <w:szCs w:val="20"/>
          <w:lang w:eastAsia="en-IN"/>
        </w:rPr>
        <w:t># At the bottom</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6"/>
          <w:szCs w:val="26"/>
          <w:lang w:eastAsia="en-IN"/>
        </w:rPr>
      </w:pPr>
      <w:r>
        <w:rPr>
          <w:rFonts w:eastAsia="Times New Roman" w:cs="Courier New" w:ascii="Consolas" w:hAnsi="Consolas"/>
          <w:color w:val="24292E"/>
          <w:sz w:val="26"/>
          <w:szCs w:val="26"/>
          <w:lang w:eastAsia="en-IN"/>
        </w:rPr>
        <w:t xml:space="preserve">pip freeze </w:t>
      </w:r>
      <w:r>
        <w:rPr>
          <w:rFonts w:eastAsia="Times New Roman" w:cs="Courier New" w:ascii="Consolas" w:hAnsi="Consolas"/>
          <w:color w:val="D73A49"/>
          <w:sz w:val="26"/>
          <w:szCs w:val="26"/>
          <w:lang w:eastAsia="en-IN"/>
        </w:rPr>
        <w:t>&gt;</w:t>
      </w:r>
      <w:r>
        <w:rPr>
          <w:rFonts w:eastAsia="Times New Roman" w:cs="Courier New" w:ascii="Consolas" w:hAnsi="Consolas"/>
          <w:color w:val="24292E"/>
          <w:sz w:val="26"/>
          <w:szCs w:val="26"/>
          <w:lang w:eastAsia="en-IN"/>
        </w:rPr>
        <w:t xml:space="preserve"> requirements.txt</w:t>
      </w:r>
    </w:p>
    <w:p>
      <w:pPr>
        <w:pStyle w:val="Normal"/>
        <w:numPr>
          <w:ilvl w:val="0"/>
          <w:numId w:val="35"/>
        </w:numPr>
        <w:shd w:val="clear" w:color="auto" w:fill="FFFFFF"/>
        <w:spacing w:lineRule="auto" w:line="240" w:before="0" w:afterAutospacing="1"/>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Add this in settings.py:</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E36209"/>
          <w:sz w:val="20"/>
          <w:szCs w:val="20"/>
          <w:lang w:eastAsia="en-IN"/>
        </w:rPr>
        <w:t>STATIC_ROOT</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w:t>
      </w:r>
      <w:r>
        <w:rPr>
          <w:rFonts w:eastAsia="Times New Roman" w:cs="Courier New" w:ascii="Consolas" w:hAnsi="Consolas"/>
          <w:color w:val="24292E"/>
          <w:sz w:val="20"/>
          <w:szCs w:val="20"/>
          <w:lang w:eastAsia="en-IN"/>
        </w:rPr>
        <w:t xml:space="preserve"> os.path.</w:t>
      </w:r>
      <w:r>
        <w:rPr>
          <w:rFonts w:eastAsia="Times New Roman" w:cs="Courier New" w:ascii="Consolas" w:hAnsi="Consolas"/>
          <w:color w:val="6F42C1"/>
          <w:sz w:val="20"/>
          <w:szCs w:val="20"/>
          <w:lang w:eastAsia="en-IN"/>
        </w:rPr>
        <w:t>join</w:t>
      </w:r>
      <w:r>
        <w:rPr>
          <w:rFonts w:eastAsia="Times New Roman" w:cs="Courier New" w:ascii="Consolas" w:hAnsi="Consolas"/>
          <w:color w:val="24292E"/>
          <w:sz w:val="20"/>
          <w:szCs w:val="20"/>
          <w:lang w:eastAsia="en-IN"/>
        </w:rPr>
        <w:t>(</w:t>
      </w:r>
      <w:r>
        <w:rPr>
          <w:rFonts w:eastAsia="Times New Roman" w:cs="Courier New" w:ascii="Consolas" w:hAnsi="Consolas"/>
          <w:color w:val="E36209"/>
          <w:sz w:val="20"/>
          <w:szCs w:val="20"/>
          <w:lang w:eastAsia="en-IN"/>
        </w:rPr>
        <w:t>BASE_DIR</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32F62"/>
          <w:sz w:val="20"/>
          <w:szCs w:val="20"/>
          <w:lang w:eastAsia="en-IN"/>
        </w:rPr>
        <w:t>'static'</w:t>
      </w:r>
      <w:r>
        <w:rPr>
          <w:rFonts w:eastAsia="Times New Roman" w:cs="Courier New" w:ascii="Consolas" w:hAnsi="Consolas"/>
          <w:color w:val="24292E"/>
          <w:sz w:val="20"/>
          <w:szCs w:val="20"/>
          <w:lang w:eastAsia="en-IN"/>
        </w:rPr>
        <w:t>)</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Cs/>
          <w:color w:val="000000" w:themeColor="text1"/>
          <w:sz w:val="24"/>
          <w:szCs w:val="24"/>
          <w:lang w:val="en-US"/>
        </w:rPr>
        <w:t xml:space="preserve">Make </w:t>
      </w:r>
      <w:r>
        <w:rPr>
          <w:b/>
          <w:bCs/>
          <w:color w:val="000000" w:themeColor="text1"/>
          <w:sz w:val="24"/>
          <w:szCs w:val="24"/>
          <w:lang w:val="en-US"/>
        </w:rPr>
        <w:t>Procfile:</w:t>
      </w:r>
    </w:p>
    <w:p>
      <w:pPr>
        <w:pStyle w:val="ListParagraph"/>
        <w:pBdr>
          <w:top w:val="single" w:sz="6" w:space="7" w:color="E0E0E6"/>
          <w:left w:val="single" w:sz="6" w:space="7" w:color="E0E0E6"/>
          <w:bottom w:val="single" w:sz="6" w:space="7" w:color="E0E0E6"/>
          <w:right w:val="single" w:sz="6" w:space="7" w:color="E0E0E6"/>
        </w:pBdr>
        <w:shd w:val="clear" w:color="auto" w:fill="FCFCFD"/>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contextualSpacing/>
        <w:rPr>
          <w:rFonts w:ascii="Consolas" w:hAnsi="Consolas" w:eastAsia="Times New Roman" w:cs="Courier New"/>
          <w:color w:val="3F3F44"/>
          <w:sz w:val="21"/>
          <w:szCs w:val="21"/>
          <w:lang w:val="en-US"/>
        </w:rPr>
      </w:pPr>
      <w:r>
        <w:rPr>
          <w:rFonts w:eastAsia="Times New Roman" w:cs="Courier New" w:ascii="Consolas" w:hAnsi="Consolas"/>
          <w:color w:val="3F3F44"/>
          <w:sz w:val="20"/>
          <w:szCs w:val="20"/>
          <w:lang w:val="en-US"/>
        </w:rPr>
        <w:t>web: gunicorn myproject.wsgi</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hyperlink r:id="rId2">
        <w:r>
          <w:rPr>
            <w:rStyle w:val="InternetLink"/>
            <w:rFonts w:cs="Segoe UI" w:ascii="Segoe UI" w:hAnsi="Segoe UI"/>
            <w:color w:val="000000" w:themeColor="text1"/>
            <w:highlight w:val="white"/>
          </w:rPr>
          <w:t>Make a Heroku account</w:t>
        </w:r>
      </w:hyperlink>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hyperlink r:id="rId3">
        <w:r>
          <w:rPr>
            <w:rStyle w:val="InternetLink"/>
            <w:rFonts w:cs="Segoe UI" w:ascii="Segoe UI" w:hAnsi="Segoe UI"/>
            <w:color w:val="000000" w:themeColor="text1"/>
            <w:highlight w:val="white"/>
          </w:rPr>
          <w:t>Download Heroku CLI</w:t>
        </w:r>
      </w:hyperlink>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t>Configuration:</w:t>
      </w:r>
    </w:p>
    <w:p>
      <w:pPr>
        <w:pStyle w:val="ListParagraph"/>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b/>
          <w:bCs/>
          <w:color w:val="000000" w:themeColor="text1"/>
          <w:sz w:val="24"/>
          <w:szCs w:val="24"/>
          <w:lang w:val="en-US"/>
        </w:rPr>
        <w:t>(Followlink)</w:t>
      </w:r>
      <w:hyperlink r:id="rId4">
        <w:r>
          <w:rPr>
            <w:rStyle w:val="InternetLink"/>
            <w:b/>
            <w:bCs/>
            <w:sz w:val="24"/>
            <w:szCs w:val="24"/>
            <w:lang w:val="en-US"/>
          </w:rPr>
          <w:t>https://devcenter.heroku.com/articles/django-app-configuration</w:t>
        </w:r>
      </w:hyperlink>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DEBUG = False in settings.py</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ALLOWED_HOSTS = ['your_app_name.herokuapp.com', 'localhost', '127.0.0.1'] in settings.py</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In your terminal, type in</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git init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add </w:t>
      </w:r>
      <w:r>
        <w:rPr>
          <w:rFonts w:eastAsia="Times New Roman" w:cs="Courier New" w:ascii="Consolas" w:hAnsi="Consolas"/>
          <w:color w:val="005CC5"/>
          <w:sz w:val="20"/>
          <w:szCs w:val="20"/>
          <w:lang w:eastAsia="en-IN"/>
        </w:rPr>
        <w: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commit -m </w:t>
      </w:r>
      <w:r>
        <w:rPr>
          <w:rFonts w:eastAsia="Times New Roman" w:cs="Courier New" w:ascii="Consolas" w:hAnsi="Consolas"/>
          <w:color w:val="032F62"/>
          <w:sz w:val="20"/>
          <w:szCs w:val="20"/>
          <w:lang w:eastAsia="en-IN"/>
        </w:rPr>
        <w:t>"first commit"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login</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create app_name</w:t>
      </w:r>
    </w:p>
    <w:p>
      <w:pPr>
        <w:pStyle w:val="HTMLPreformatted"/>
        <w:numPr>
          <w:ilvl w:val="0"/>
          <w:numId w:val="35"/>
        </w:numPr>
        <w:textAlignment w:val="baseline"/>
        <w:rPr>
          <w:rFonts w:ascii="Consolas" w:hAnsi="Consolas"/>
        </w:rPr>
      </w:pPr>
      <w:r>
        <w:rPr>
          <w:rFonts w:ascii="Consolas" w:hAnsi="Consolas"/>
          <w:color w:val="24292E"/>
        </w:rPr>
        <w:t>git push heroku master</w:t>
      </w:r>
    </w:p>
    <w:p>
      <w:pPr>
        <w:pStyle w:val="HTMLPreformatted"/>
        <w:numPr>
          <w:ilvl w:val="0"/>
          <w:numId w:val="35"/>
        </w:numPr>
        <w:textAlignment w:val="baseline"/>
        <w:rPr>
          <w:rFonts w:ascii="Consolas" w:hAnsi="Consolas"/>
        </w:rPr>
      </w:pPr>
      <w:r>
        <w:rPr>
          <w:rFonts w:ascii="Consolas" w:hAnsi="Consolas"/>
          <w:color w:val="24292E"/>
        </w:rPr>
        <w:t>heroku git:remote -a shopstarofficial (if fatal error occurred:</w:t>
      </w:r>
      <w:r>
        <w:rPr>
          <w:rFonts w:ascii="Consolas" w:hAnsi="Consolas"/>
        </w:rPr>
        <w:t>git pull origin master -r</w:t>
      </w:r>
      <w:r>
        <w:rPr>
          <w:rFonts w:ascii="Consolas" w:hAnsi="Consolas"/>
          <w:color w:val="24292E"/>
        </w:rPr>
        <w:t>)</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open</w:t>
      </w:r>
    </w:p>
    <w:p>
      <w:pPr>
        <w:pStyle w:val="ListParagraph"/>
        <w:numPr>
          <w:ilvl w:val="0"/>
          <w:numId w:val="35"/>
        </w:numPr>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heroku run python manage.py migrate</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PS: if Heroku isn't recognized as a command, please close your terminal and editor and then re-open it.</w:t>
      </w:r>
    </w:p>
    <w:p>
      <w:pPr>
        <w:pStyle w:val="ListParagraph"/>
        <w:numPr>
          <w:ilvl w:val="0"/>
          <w:numId w:val="35"/>
        </w:numPr>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rFonts w:cs="Segoe UI" w:ascii="Segoe UI" w:hAnsi="Segoe UI"/>
          <w:color w:val="24292E"/>
          <w:shd w:fill="FFFFFF" w:val="clear"/>
        </w:rPr>
        <w:t>If you make edits, then just type in the terminal:</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add </w:t>
      </w:r>
      <w:r>
        <w:rPr>
          <w:rFonts w:eastAsia="Times New Roman" w:cs="Courier New" w:ascii="Consolas" w:hAnsi="Consolas"/>
          <w:color w:val="005CC5"/>
          <w:sz w:val="20"/>
          <w:szCs w:val="20"/>
          <w:lang w:eastAsia="en-IN"/>
        </w:rPr>
        <w:t>.</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git commit -m </w:t>
      </w:r>
      <w:r>
        <w:rPr>
          <w:rFonts w:eastAsia="Times New Roman" w:cs="Courier New" w:ascii="Consolas" w:hAnsi="Consolas"/>
          <w:color w:val="032F62"/>
          <w:sz w:val="20"/>
          <w:szCs w:val="20"/>
          <w:lang w:eastAsia="en-IN"/>
        </w:rPr>
        <w:t>"edit"</w:t>
      </w:r>
    </w:p>
    <w:p>
      <w:pPr>
        <w:pStyle w:val="ListParagraph"/>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git push heroku master</w:t>
      </w:r>
    </w:p>
    <w:p>
      <w:pPr>
        <w:pStyle w:val="ListParagraph"/>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b/>
          <w:bCs/>
          <w:color w:val="0070C0"/>
          <w:sz w:val="24"/>
          <w:szCs w:val="24"/>
          <w:lang w:val="en-US"/>
        </w:rPr>
      </w:r>
    </w:p>
    <w:p>
      <w:pPr>
        <w:pStyle w:val="ListParagraph"/>
        <w:numPr>
          <w:ilvl w:val="0"/>
          <w:numId w:val="3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Consolas" w:hAnsi="Consolas" w:eastAsia="Times New Roman" w:cs="Courier New"/>
          <w:sz w:val="20"/>
          <w:szCs w:val="20"/>
          <w:lang w:eastAsia="en-IN"/>
        </w:rPr>
      </w:pPr>
      <w:r>
        <w:rPr>
          <w:rFonts w:eastAsia="Times New Roman" w:cs="Courier New" w:ascii="inherit" w:hAnsi="inherit"/>
          <w:sz w:val="20"/>
          <w:szCs w:val="20"/>
          <w:lang w:eastAsia="en-IN"/>
        </w:rPr>
        <w:t>heroku run python manage.py createsuperuser</w:t>
      </w:r>
    </w:p>
    <w:p>
      <w:pPr>
        <w:pStyle w:val="Normal"/>
        <w:tabs>
          <w:tab w:val="clear" w:pos="720"/>
          <w:tab w:val="left" w:pos="1629" w:leader="none"/>
          <w:tab w:val="center" w:pos="3795" w:leader="none"/>
          <w:tab w:val="right" w:pos="7590" w:leader="none"/>
        </w:tabs>
        <w:spacing w:lineRule="auto" w:line="360"/>
        <w:jc w:val="both"/>
        <w:rPr>
          <w:b/>
          <w:b/>
          <w:bCs/>
          <w:color w:val="0070C0"/>
          <w:sz w:val="24"/>
          <w:szCs w:val="24"/>
          <w:lang w:val="en-US"/>
        </w:rPr>
      </w:pPr>
      <w:r>
        <w:rPr>
          <w:b/>
          <w:bCs/>
          <w:color w:val="0070C0"/>
          <w:sz w:val="24"/>
          <w:szCs w:val="24"/>
          <w:lang w:val="en-US"/>
        </w:rPr>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Static File Error Solution:</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config:set DISABLE_COLLECTSTATIC=1</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git push heroku master</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python manage.py collectstatic</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python manage.py test</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If any error occurred after running test..check your STATIC_ROOT is correct like this ==&gt; STATIC_ROOT = os.path.join(BASE_DIR, 'static').</w:t>
      </w:r>
    </w:p>
    <w:p>
      <w:pPr>
        <w:pStyle w:val="Normal"/>
        <w:numPr>
          <w:ilvl w:val="0"/>
          <w:numId w:val="36"/>
        </w:numPr>
        <w:shd w:val="clear" w:color="auto" w:fill="FFFFFF"/>
        <w:spacing w:lineRule="auto" w:line="240" w:before="0" w:after="0"/>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After run collectstatic command check all static files are store in </w:t>
      </w:r>
      <w:r>
        <w:rPr>
          <w:rFonts w:eastAsia="Times New Roman" w:cs="Arial" w:ascii="inherit" w:hAnsi="inherit"/>
          <w:b/>
          <w:bCs/>
          <w:color w:val="242729"/>
          <w:sz w:val="23"/>
          <w:szCs w:val="23"/>
          <w:lang w:eastAsia="en-IN"/>
        </w:rPr>
        <w:t>static</w:t>
      </w:r>
      <w:r>
        <w:rPr>
          <w:rFonts w:eastAsia="Times New Roman" w:cs="Arial" w:ascii="inherit" w:hAnsi="inherit"/>
          <w:color w:val="242729"/>
          <w:sz w:val="23"/>
          <w:szCs w:val="23"/>
          <w:lang w:eastAsia="en-IN"/>
        </w:rPr>
        <w:t> directory for your root dir. level(manage.py dir. level)...</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run python manage.py collectstatic.</w:t>
      </w:r>
    </w:p>
    <w:p>
      <w:pPr>
        <w:pStyle w:val="Normal"/>
        <w:numPr>
          <w:ilvl w:val="0"/>
          <w:numId w:val="36"/>
        </w:numPr>
        <w:shd w:val="clear" w:color="auto" w:fill="FFFFFF"/>
        <w:spacing w:lineRule="auto" w:line="240" w:before="0" w:after="168"/>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run python manage.py migrate</w:t>
      </w:r>
    </w:p>
    <w:p>
      <w:pPr>
        <w:pStyle w:val="Normal"/>
        <w:numPr>
          <w:ilvl w:val="0"/>
          <w:numId w:val="36"/>
        </w:numPr>
        <w:shd w:val="clear" w:color="auto" w:fill="FFFFFF"/>
        <w:spacing w:lineRule="auto" w:line="240" w:before="0" w:after="0"/>
        <w:ind w:left="450" w:hanging="360"/>
        <w:textAlignment w:val="baseline"/>
        <w:rPr>
          <w:rFonts w:ascii="inherit" w:hAnsi="inherit" w:eastAsia="Times New Roman" w:cs="Arial"/>
          <w:color w:val="242729"/>
          <w:sz w:val="23"/>
          <w:szCs w:val="23"/>
          <w:lang w:eastAsia="en-IN"/>
        </w:rPr>
      </w:pPr>
      <w:r>
        <w:rPr>
          <w:rFonts w:eastAsia="Times New Roman" w:cs="Arial" w:ascii="inherit" w:hAnsi="inherit"/>
          <w:color w:val="242729"/>
          <w:sz w:val="23"/>
          <w:szCs w:val="23"/>
          <w:lang w:eastAsia="en-IN"/>
        </w:rPr>
        <w:t>heroku config:unset DISABLE_COLLECTSTATIC(for future use).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40"/>
          <w:szCs w:val="40"/>
          <w:lang w:val="en-US"/>
        </w:rPr>
      </w:pPr>
      <w:r>
        <w:rPr>
          <w:b/>
          <w:bCs/>
          <w:color w:val="000000" w:themeColor="text1"/>
          <w:sz w:val="40"/>
          <w:szCs w:val="40"/>
          <w:lang w:val="en-US"/>
        </w:rPr>
        <w:t xml:space="preserve">Media file serve in production: </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shd w:fill="AEAAAA" w:val="clear"/>
          <w:lang w:val="en-US"/>
        </w:rPr>
        <w:t>In Huroku</w:t>
      </w:r>
      <w:r>
        <w:rPr>
          <w:b/>
          <w:bCs/>
          <w:color w:val="000000" w:themeColor="text1"/>
          <w:sz w:val="24"/>
          <w:szCs w:val="24"/>
          <w:lang w:val="en-US"/>
        </w:rPr>
        <w:t>:</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 xml:space="preserve">Add </w:t>
      </w:r>
      <w:r>
        <w:rPr>
          <w:b/>
          <w:bCs/>
          <w:color w:val="434343"/>
          <w:spacing w:val="-1"/>
          <w:sz w:val="32"/>
          <w:szCs w:val="32"/>
          <w:shd w:fill="FFFFFF" w:val="clear"/>
        </w:rPr>
        <w:t>Cloudinary</w:t>
      </w:r>
      <w:r>
        <w:rPr>
          <w:color w:val="434343"/>
          <w:spacing w:val="-1"/>
          <w:sz w:val="32"/>
          <w:szCs w:val="32"/>
          <w:shd w:fill="FFFFFF" w:val="clear"/>
        </w:rPr>
        <w:t xml:space="preserve"> Addon to your ‘</w:t>
      </w:r>
      <w:r>
        <w:rPr>
          <w:b/>
          <w:bCs/>
          <w:color w:val="434343"/>
          <w:spacing w:val="-1"/>
          <w:sz w:val="32"/>
          <w:szCs w:val="32"/>
          <w:shd w:fill="FFFFFF" w:val="clear"/>
        </w:rPr>
        <w:t>Heroku app’</w:t>
      </w:r>
      <w:r>
        <w:rPr>
          <w:color w:val="434343"/>
          <w:spacing w:val="-1"/>
          <w:sz w:val="32"/>
          <w:szCs w:val="32"/>
          <w:shd w:fill="FFFFFF" w:val="clear"/>
        </w:rPr>
        <w:t>.</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click on cloudinary and install it.</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Then click on Cloudinary addon.</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From this dashboard you will be able to see your credentials to connect with.</w:t>
      </w:r>
    </w:p>
    <w:p>
      <w:pPr>
        <w:pStyle w:val="ListParagraph"/>
        <w:numPr>
          <w:ilvl w:val="0"/>
          <w:numId w:val="37"/>
        </w:numPr>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color w:val="434343"/>
          <w:spacing w:val="-1"/>
          <w:sz w:val="32"/>
          <w:szCs w:val="32"/>
          <w:shd w:fill="FFFFFF" w:val="clear"/>
        </w:rPr>
        <w:t>IN your terminal type this command:</w:t>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t>pip install django-cloudinary-storage</w:t>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t>pip install cloudinary</w:t>
      </w:r>
    </w:p>
    <w:p>
      <w:pPr>
        <w:pStyle w:val="ListParagraph"/>
        <w:shd w:val="clear" w:color="auto" w:fill="D0CECE" w:themeFill="background2" w:themeFillShade="e6"/>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t>pip install Pillow</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INSTALLED_APPS = [</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xml:space="preserve">   </w:t>
      </w:r>
      <w:r>
        <w:rPr>
          <w:rFonts w:eastAsia="Times New Roman" w:cs="Times New Roman" w:ascii="Consolas" w:hAnsi="Consolas"/>
          <w:color w:val="CE9178"/>
          <w:sz w:val="21"/>
          <w:szCs w:val="21"/>
          <w:lang w:eastAsia="en-IN"/>
        </w:rPr>
        <w:t>'django.contrib.staticfiles'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'cloudinary_storage'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'cloudinary'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ListParagraph"/>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N"/>
          <w:color w:val="6C6C6C"/>
        </w:rPr>
        <w:t>CLOUDINARY_STORAGE</w:t>
      </w:r>
      <w:r>
        <w:rPr>
          <w:color w:val="6C6C6C"/>
        </w:rPr>
        <w:t xml:space="preserve"> </w:t>
      </w:r>
      <w:r>
        <w:rPr>
          <w:rStyle w:val="O"/>
          <w:color w:val="6C6C6C"/>
        </w:rPr>
        <w:t>=</w:t>
      </w:r>
      <w:r>
        <w:rPr>
          <w:color w:val="6C6C6C"/>
        </w:rPr>
        <w:t xml:space="preserve"> </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S1"/>
          <w:color w:val="D52D40"/>
        </w:rPr>
        <w:t>'CLOUD_NAME'</w:t>
      </w:r>
      <w:r>
        <w:rPr>
          <w:rStyle w:val="P"/>
          <w:color w:val="6C6C6C"/>
        </w:rPr>
        <w:t>:</w:t>
      </w:r>
      <w:r>
        <w:rPr>
          <w:color w:val="6C6C6C"/>
        </w:rPr>
        <w:t xml:space="preserve"> </w:t>
      </w:r>
      <w:r>
        <w:rPr>
          <w:rStyle w:val="S1"/>
          <w:color w:val="D52D40"/>
        </w:rPr>
        <w:t>'your_cloud_name'</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S1"/>
          <w:color w:val="D52D40"/>
        </w:rPr>
        <w:t>'API_KEY'</w:t>
      </w:r>
      <w:r>
        <w:rPr>
          <w:rStyle w:val="P"/>
          <w:color w:val="6C6C6C"/>
        </w:rPr>
        <w:t>:</w:t>
      </w:r>
      <w:r>
        <w:rPr>
          <w:color w:val="6C6C6C"/>
        </w:rPr>
        <w:t xml:space="preserve"> </w:t>
      </w:r>
      <w:r>
        <w:rPr>
          <w:rStyle w:val="S1"/>
          <w:color w:val="D52D40"/>
        </w:rPr>
        <w:t>'your_api_key'</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S1"/>
          <w:color w:val="D52D40"/>
        </w:rPr>
        <w:t>'API_SECRET'</w:t>
      </w:r>
      <w:r>
        <w:rPr>
          <w:rStyle w:val="P"/>
          <w:color w:val="6C6C6C"/>
        </w:rPr>
        <w:t>:</w:t>
      </w:r>
      <w:r>
        <w:rPr>
          <w:color w:val="6C6C6C"/>
        </w:rPr>
        <w:t xml:space="preserve"> </w:t>
      </w:r>
      <w:r>
        <w:rPr>
          <w:rStyle w:val="S1"/>
          <w:color w:val="D52D40"/>
        </w:rPr>
        <w:t>'your_api_secret'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P"/>
          <w:color w:val="6C6C6C"/>
        </w:rPr>
        <w:t>}</w:t>
      </w:r>
    </w:p>
    <w:p>
      <w:pPr>
        <w:pStyle w:val="ListParagraph"/>
        <w:tabs>
          <w:tab w:val="clear" w:pos="720"/>
          <w:tab w:val="left" w:pos="1629" w:leader="none"/>
          <w:tab w:val="center" w:pos="3795" w:leader="none"/>
          <w:tab w:val="right" w:pos="7590" w:leader="none"/>
        </w:tabs>
        <w:spacing w:lineRule="auto" w:line="360"/>
        <w:jc w:val="both"/>
        <w:rPr>
          <w:rFonts w:ascii="Courier New" w:hAnsi="Courier New" w:cs="Courier New"/>
          <w:b/>
          <w:b/>
          <w:bCs/>
          <w:color w:val="000000" w:themeColor="text1"/>
          <w:sz w:val="29"/>
          <w:szCs w:val="29"/>
        </w:rPr>
      </w:pPr>
      <w:r>
        <w:rPr>
          <w:rFonts w:cs="Courier New" w:ascii="Courier New" w:hAnsi="Courier New"/>
          <w:b/>
          <w:bCs/>
          <w:color w:val="000000" w:themeColor="text1"/>
          <w:sz w:val="29"/>
          <w:szCs w:val="29"/>
        </w:rPr>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N"/>
          <w:color w:val="6C6C6C"/>
        </w:rPr>
        <w:t>MEDIA_URL</w:t>
      </w:r>
      <w:r>
        <w:rPr>
          <w:color w:val="6C6C6C"/>
        </w:rPr>
        <w:t xml:space="preserve"> </w:t>
      </w:r>
      <w:r>
        <w:rPr>
          <w:rStyle w:val="O"/>
          <w:color w:val="6C6C6C"/>
        </w:rPr>
        <w:t>=</w:t>
      </w:r>
      <w:r>
        <w:rPr>
          <w:color w:val="6C6C6C"/>
        </w:rPr>
        <w:t xml:space="preserve"> </w:t>
      </w:r>
      <w:r>
        <w:rPr>
          <w:rStyle w:val="S1"/>
          <w:color w:val="D52D40"/>
        </w:rPr>
        <w:t>'/media/'</w:t>
      </w:r>
      <w:r>
        <w:rPr>
          <w:color w:val="6C6C6C"/>
        </w:rPr>
        <w:t xml:space="preserve">  </w:t>
      </w:r>
      <w:r>
        <w:rPr>
          <w:rStyle w:val="C1"/>
          <w:color w:val="737373"/>
        </w:rPr>
        <w:t># or any prefix you choose</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N"/>
          <w:color w:val="6C6C6C"/>
        </w:rPr>
        <w:t>DEFAULT_FILE_STORAGE</w:t>
      </w:r>
      <w:r>
        <w:rPr>
          <w:color w:val="6C6C6C"/>
        </w:rPr>
        <w:t xml:space="preserve"> </w:t>
      </w:r>
      <w:r>
        <w:rPr>
          <w:rStyle w:val="O"/>
          <w:color w:val="6C6C6C"/>
        </w:rPr>
        <w:t>=</w:t>
      </w:r>
      <w:r>
        <w:rPr>
          <w:color w:val="6C6C6C"/>
        </w:rPr>
        <w:t xml:space="preserve"> </w:t>
      </w:r>
      <w:r>
        <w:rPr>
          <w:rStyle w:val="S1"/>
          <w:color w:val="D52D40"/>
        </w:rPr>
        <w:t>'cloudinary_storage.storage.MediaCloudinaryStorage'</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K"/>
          <w:color w:val="002D47"/>
        </w:rPr>
        <w:t>class</w:t>
      </w:r>
      <w:r>
        <w:rPr>
          <w:color w:val="6C6C6C"/>
        </w:rPr>
        <w:t xml:space="preserve"> </w:t>
      </w:r>
      <w:r>
        <w:rPr>
          <w:rStyle w:val="Nc"/>
          <w:color w:val="BB0066"/>
        </w:rPr>
        <w:t>TestModel</w:t>
      </w:r>
      <w:r>
        <w:rPr>
          <w:rStyle w:val="P"/>
          <w:color w:val="6C6C6C"/>
        </w:rPr>
        <w:t>(</w:t>
      </w:r>
      <w:r>
        <w:rPr>
          <w:rStyle w:val="N"/>
          <w:color w:val="6C6C6C"/>
        </w:rPr>
        <w:t>models</w:t>
      </w:r>
      <w:r>
        <w:rPr>
          <w:rStyle w:val="O"/>
          <w:color w:val="6C6C6C"/>
        </w:rPr>
        <w:t>.</w:t>
      </w:r>
      <w:r>
        <w:rPr>
          <w:rStyle w:val="N"/>
          <w:color w:val="6C6C6C"/>
        </w:rPr>
        <w:t>Model</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N"/>
          <w:color w:val="6C6C6C"/>
        </w:rPr>
        <w:t>name</w:t>
      </w:r>
      <w:r>
        <w:rPr>
          <w:color w:val="6C6C6C"/>
        </w:rPr>
        <w:t xml:space="preserve"> </w:t>
      </w:r>
      <w:r>
        <w:rPr>
          <w:rStyle w:val="O"/>
          <w:color w:val="6C6C6C"/>
        </w:rPr>
        <w:t>=</w:t>
      </w:r>
      <w:r>
        <w:rPr>
          <w:color w:val="6C6C6C"/>
        </w:rPr>
        <w:t xml:space="preserve"> </w:t>
      </w:r>
      <w:r>
        <w:rPr>
          <w:rStyle w:val="N"/>
          <w:color w:val="6C6C6C"/>
        </w:rPr>
        <w:t>models</w:t>
      </w:r>
      <w:r>
        <w:rPr>
          <w:rStyle w:val="O"/>
          <w:color w:val="6C6C6C"/>
        </w:rPr>
        <w:t>.</w:t>
      </w:r>
      <w:r>
        <w:rPr>
          <w:rStyle w:val="N"/>
          <w:color w:val="6C6C6C"/>
        </w:rPr>
        <w:t>CharField</w:t>
      </w:r>
      <w:r>
        <w:rPr>
          <w:rStyle w:val="P"/>
          <w:color w:val="6C6C6C"/>
        </w:rPr>
        <w:t>(</w:t>
      </w:r>
      <w:r>
        <w:rPr>
          <w:rStyle w:val="N"/>
          <w:color w:val="6C6C6C"/>
        </w:rPr>
        <w:t>max_length</w:t>
      </w:r>
      <w:r>
        <w:rPr>
          <w:rStyle w:val="O"/>
          <w:color w:val="6C6C6C"/>
        </w:rPr>
        <w:t>=</w:t>
      </w:r>
      <w:r>
        <w:rPr>
          <w:rStyle w:val="Mi"/>
          <w:color w:val="116A1E"/>
        </w:rPr>
        <w:t>100</w:t>
      </w:r>
      <w:r>
        <w:rPr>
          <w:rStyle w:val="P"/>
          <w:color w:val="6C6C6C"/>
        </w:rPr>
        <w:t>)</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color w:val="6C6C6C"/>
        </w:rPr>
        <w:t xml:space="preserve">    </w:t>
      </w:r>
      <w:r>
        <w:rPr>
          <w:rStyle w:val="N"/>
          <w:color w:val="6C6C6C"/>
        </w:rPr>
        <w:t>image</w:t>
      </w:r>
      <w:r>
        <w:rPr>
          <w:color w:val="6C6C6C"/>
        </w:rPr>
        <w:t xml:space="preserve"> </w:t>
      </w:r>
      <w:r>
        <w:rPr>
          <w:rStyle w:val="O"/>
          <w:color w:val="6C6C6C"/>
        </w:rPr>
        <w:t>=</w:t>
      </w:r>
      <w:r>
        <w:rPr>
          <w:color w:val="6C6C6C"/>
        </w:rPr>
        <w:t xml:space="preserve"> </w:t>
      </w:r>
      <w:r>
        <w:rPr>
          <w:rStyle w:val="N"/>
          <w:color w:val="6C6C6C"/>
        </w:rPr>
        <w:t>models</w:t>
      </w:r>
      <w:r>
        <w:rPr>
          <w:rStyle w:val="O"/>
          <w:color w:val="6C6C6C"/>
        </w:rPr>
        <w:t>.</w:t>
      </w:r>
      <w:r>
        <w:rPr>
          <w:rStyle w:val="N"/>
          <w:color w:val="6C6C6C"/>
        </w:rPr>
        <w:t>ImageField</w:t>
      </w:r>
      <w:r>
        <w:rPr>
          <w:rStyle w:val="P"/>
          <w:color w:val="6C6C6C"/>
        </w:rPr>
        <w:t>(</w:t>
      </w:r>
      <w:r>
        <w:rPr>
          <w:rStyle w:val="N"/>
          <w:color w:val="6C6C6C"/>
        </w:rPr>
        <w:t>upload_to</w:t>
      </w:r>
      <w:r>
        <w:rPr>
          <w:rStyle w:val="O"/>
          <w:color w:val="6C6C6C"/>
        </w:rPr>
        <w:t>=</w:t>
      </w:r>
      <w:r>
        <w:rPr>
          <w:rStyle w:val="S1"/>
          <w:color w:val="D52D40"/>
        </w:rPr>
        <w:t>'images/'</w:t>
      </w:r>
      <w:r>
        <w:rPr>
          <w:rStyle w:val="P"/>
          <w:color w:val="6C6C6C"/>
        </w:rPr>
        <w:t>,</w:t>
      </w:r>
      <w:r>
        <w:rPr>
          <w:color w:val="6C6C6C"/>
        </w:rPr>
        <w:t xml:space="preserve"> </w:t>
      </w:r>
      <w:r>
        <w:rPr>
          <w:rStyle w:val="N"/>
          <w:color w:val="6C6C6C"/>
        </w:rPr>
        <w:t>blank</w:t>
      </w:r>
      <w:r>
        <w:rPr>
          <w:rStyle w:val="O"/>
          <w:color w:val="6C6C6C"/>
        </w:rPr>
        <w:t>=</w:t>
      </w:r>
      <w:r>
        <w:rPr>
          <w:rStyle w:val="Kc"/>
          <w:color w:val="116A1E"/>
        </w:rPr>
        <w:t>True</w:t>
      </w:r>
      <w:r>
        <w:rPr>
          <w:rStyle w:val="P"/>
          <w:color w:val="6C6C6C"/>
        </w:rPr>
        <w:t>)</w:t>
      </w:r>
    </w:p>
    <w:p>
      <w:pPr>
        <w:pStyle w:val="Normal"/>
        <w:tabs>
          <w:tab w:val="clear" w:pos="720"/>
          <w:tab w:val="left" w:pos="1629" w:leader="none"/>
          <w:tab w:val="center" w:pos="3795" w:leader="none"/>
          <w:tab w:val="right" w:pos="7590" w:leader="none"/>
        </w:tabs>
        <w:spacing w:lineRule="auto" w:line="360"/>
        <w:jc w:val="both"/>
        <w:rPr>
          <w:rFonts w:ascii="Source Sans Pro" w:hAnsi="Source Sans Pro"/>
          <w:color w:val="464646"/>
          <w:highlight w:val="white"/>
        </w:rPr>
      </w:pPr>
      <w:r>
        <w:rPr>
          <w:rFonts w:ascii="Source Sans Pro" w:hAnsi="Source Sans Pro"/>
          <w:color w:val="464646"/>
          <w:highlight w:val="white"/>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12"/>
          <w:szCs w:val="12"/>
          <w:lang w:val="en-US"/>
        </w:rPr>
      </w:pPr>
      <w:r>
        <w:rPr>
          <w:rFonts w:ascii="Source Sans Pro" w:hAnsi="Source Sans Pro"/>
          <w:color w:val="464646"/>
          <w:shd w:fill="FDFDFD" w:val="clear"/>
        </w:rPr>
        <w:t>Now, in order to put this image into your template, you can just type:</w:t>
      </w:r>
    </w:p>
    <w:p>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after="0"/>
        <w:rPr>
          <w:color w:val="6C6C6C"/>
        </w:rPr>
      </w:pPr>
      <w:r>
        <w:rPr>
          <w:rStyle w:val="X"/>
          <w:color w:val="6C6C6C"/>
        </w:rPr>
        <w:t>&lt;img src="</w:t>
      </w:r>
      <w:r>
        <w:rPr>
          <w:rStyle w:val="Cp"/>
          <w:color w:val="821A26"/>
        </w:rPr>
        <w:t>{{</w:t>
      </w:r>
      <w:r>
        <w:rPr>
          <w:color w:val="6C6C6C"/>
        </w:rPr>
        <w:t xml:space="preserve"> </w:t>
      </w:r>
      <w:r>
        <w:rPr>
          <w:rStyle w:val="Nv"/>
          <w:color w:val="0078BD"/>
        </w:rPr>
        <w:t>test_model_instance.image.url</w:t>
      </w:r>
      <w:r>
        <w:rPr>
          <w:color w:val="6C6C6C"/>
        </w:rPr>
        <w:t xml:space="preserve"> </w:t>
      </w:r>
      <w:r>
        <w:rPr>
          <w:rStyle w:val="Cp"/>
          <w:color w:val="821A26"/>
        </w:rPr>
        <w:t>}}</w:t>
      </w:r>
      <w:r>
        <w:rPr>
          <w:rStyle w:val="X"/>
          <w:color w:val="6C6C6C"/>
        </w:rPr>
        <w:t>" alt="</w:t>
      </w:r>
      <w:r>
        <w:rPr>
          <w:rStyle w:val="Cp"/>
          <w:color w:val="821A26"/>
        </w:rPr>
        <w:t>{{</w:t>
      </w:r>
      <w:r>
        <w:rPr>
          <w:color w:val="6C6C6C"/>
        </w:rPr>
        <w:t xml:space="preserve"> </w:t>
      </w:r>
      <w:r>
        <w:rPr>
          <w:rStyle w:val="Nv"/>
          <w:color w:val="0078BD"/>
        </w:rPr>
        <w:t>test_model_instance.image.name</w:t>
      </w:r>
      <w:r>
        <w:rPr>
          <w:color w:val="6C6C6C"/>
        </w:rPr>
        <w:t xml:space="preserve"> </w:t>
      </w:r>
      <w:r>
        <w:rPr>
          <w:rStyle w:val="Cp"/>
          <w:color w:val="821A26"/>
        </w:rPr>
        <w:t>}}</w:t>
      </w:r>
      <w:r>
        <w:rPr>
          <w:rStyle w:val="X"/>
          <w:color w:val="6C6C6C"/>
        </w:rPr>
        <w:t>"&gt;</w:t>
      </w:r>
    </w:p>
    <w:p>
      <w:pPr>
        <w:pStyle w:val="ListParagraph"/>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434343"/>
          <w:spacing w:val="-1"/>
          <w:sz w:val="32"/>
          <w:szCs w:val="32"/>
          <w:highlight w:val="white"/>
        </w:rPr>
      </w:pPr>
      <w:r>
        <w:rPr>
          <w:b/>
          <w:bCs/>
          <w:color w:val="434343"/>
          <w:spacing w:val="-1"/>
          <w:sz w:val="32"/>
          <w:szCs w:val="32"/>
          <w:shd w:fill="FFFFFF" w:val="clear"/>
        </w:rPr>
        <w:t>requirements.txt:</w:t>
      </w:r>
    </w:p>
    <w:p>
      <w:pPr>
        <w:pStyle w:val="HTMLPreformatted"/>
        <w:shd w:val="clear" w:color="auto" w:fill="2D2D2D"/>
        <w:spacing w:before="120" w:after="120"/>
        <w:rPr>
          <w:rStyle w:val="HTMLCode"/>
          <w:rFonts w:ascii="Consolas" w:hAnsi="Consolas"/>
          <w:b/>
          <w:b/>
          <w:bCs/>
          <w:color w:val="CCCCCC"/>
          <w:sz w:val="23"/>
          <w:szCs w:val="23"/>
        </w:rPr>
      </w:pPr>
      <w:r>
        <w:rPr>
          <w:rStyle w:val="Token"/>
          <w:rFonts w:ascii="Consolas" w:hAnsi="Consolas"/>
          <w:b/>
          <w:bCs/>
          <w:color w:val="CCCCCC"/>
          <w:sz w:val="23"/>
          <w:szCs w:val="23"/>
        </w:rPr>
        <w:t>...</w:t>
      </w:r>
    </w:p>
    <w:p>
      <w:pPr>
        <w:pStyle w:val="HTMLPreformatted"/>
        <w:shd w:val="clear" w:color="auto" w:fill="2D2D2D"/>
        <w:spacing w:before="120" w:after="120"/>
        <w:rPr>
          <w:rStyle w:val="HTMLCode"/>
          <w:rFonts w:ascii="Consolas" w:hAnsi="Consolas"/>
          <w:b/>
          <w:b/>
          <w:bCs/>
          <w:color w:val="CCCCCC"/>
          <w:sz w:val="23"/>
          <w:szCs w:val="23"/>
        </w:rPr>
      </w:pPr>
      <w:r>
        <w:rPr>
          <w:rStyle w:val="HTMLCode"/>
          <w:rFonts w:ascii="Consolas" w:hAnsi="Consolas"/>
          <w:b/>
          <w:bCs/>
          <w:color w:val="CCCCCC"/>
          <w:sz w:val="23"/>
          <w:szCs w:val="23"/>
        </w:rPr>
        <w:t>cloudinary</w:t>
      </w:r>
      <w:r>
        <w:rPr>
          <w:rStyle w:val="Token"/>
          <w:rFonts w:ascii="Consolas" w:hAnsi="Consolas"/>
          <w:color w:val="67CDCC"/>
          <w:sz w:val="23"/>
          <w:szCs w:val="23"/>
        </w:rPr>
        <w:t>==</w:t>
      </w:r>
      <w:r>
        <w:rPr>
          <w:rStyle w:val="Token"/>
          <w:rFonts w:ascii="Consolas" w:hAnsi="Consolas"/>
          <w:b/>
          <w:bCs/>
          <w:color w:val="F08D49"/>
          <w:sz w:val="23"/>
          <w:szCs w:val="23"/>
        </w:rPr>
        <w:t>1.17.0</w:t>
      </w:r>
    </w:p>
    <w:p>
      <w:pPr>
        <w:pStyle w:val="HTMLPreformatted"/>
        <w:shd w:val="clear" w:color="auto" w:fill="2D2D2D"/>
        <w:spacing w:before="120" w:after="120"/>
        <w:rPr>
          <w:rFonts w:ascii="Consolas" w:hAnsi="Consolas"/>
          <w:color w:val="CCCCCC"/>
          <w:sz w:val="23"/>
          <w:szCs w:val="23"/>
        </w:rPr>
      </w:pPr>
      <w:r>
        <w:rPr>
          <w:rStyle w:val="HTMLCode"/>
          <w:rFonts w:ascii="Consolas" w:hAnsi="Consolas"/>
          <w:b/>
          <w:bCs/>
          <w:color w:val="CCCCCC"/>
          <w:sz w:val="23"/>
          <w:szCs w:val="23"/>
        </w:rPr>
        <w:t>django</w:t>
      </w:r>
      <w:r>
        <w:rPr>
          <w:rStyle w:val="Token"/>
          <w:rFonts w:ascii="Consolas" w:hAnsi="Consolas"/>
          <w:b/>
          <w:bCs/>
          <w:color w:val="67CDCC"/>
          <w:sz w:val="23"/>
          <w:szCs w:val="23"/>
        </w:rPr>
        <w:t>-</w:t>
      </w:r>
      <w:r>
        <w:rPr>
          <w:rStyle w:val="HTMLCode"/>
          <w:rFonts w:ascii="Consolas" w:hAnsi="Consolas"/>
          <w:b/>
          <w:bCs/>
          <w:color w:val="CCCCCC"/>
          <w:sz w:val="23"/>
          <w:szCs w:val="23"/>
        </w:rPr>
        <w:t>cloudinary</w:t>
      </w:r>
      <w:r>
        <w:rPr>
          <w:rStyle w:val="Token"/>
          <w:rFonts w:ascii="Consolas" w:hAnsi="Consolas"/>
          <w:b/>
          <w:bCs/>
          <w:color w:val="67CDCC"/>
          <w:sz w:val="23"/>
          <w:szCs w:val="23"/>
        </w:rPr>
        <w:t>-</w:t>
      </w:r>
      <w:r>
        <w:rPr>
          <w:rStyle w:val="HTMLCode"/>
          <w:rFonts w:ascii="Consolas" w:hAnsi="Consolas"/>
          <w:b/>
          <w:bCs/>
          <w:color w:val="CCCCCC"/>
          <w:sz w:val="23"/>
          <w:szCs w:val="23"/>
        </w:rPr>
        <w:t>storage</w:t>
      </w:r>
      <w:r>
        <w:rPr>
          <w:rStyle w:val="Token"/>
          <w:rFonts w:ascii="Consolas" w:hAnsi="Consolas"/>
          <w:color w:val="67CDCC"/>
          <w:sz w:val="23"/>
          <w:szCs w:val="23"/>
        </w:rPr>
        <w:t>==</w:t>
      </w:r>
      <w:r>
        <w:rPr>
          <w:rStyle w:val="Token"/>
          <w:rFonts w:ascii="Consolas" w:hAnsi="Consolas"/>
          <w:b/>
          <w:bCs/>
          <w:color w:val="F08D49"/>
          <w:sz w:val="23"/>
          <w:szCs w:val="23"/>
        </w:rPr>
        <w:t>0.2.3</w:t>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Ck Editor Setting</w:t>
      </w:r>
    </w:p>
    <w:p>
      <w:pPr>
        <w:pStyle w:val="Normal"/>
        <w:tabs>
          <w:tab w:val="clear" w:pos="720"/>
          <w:tab w:val="left" w:pos="1629" w:leader="none"/>
          <w:tab w:val="center" w:pos="3795" w:leader="none"/>
          <w:tab w:val="right" w:pos="7590" w:leader="none"/>
        </w:tabs>
        <w:spacing w:lineRule="auto" w:line="360"/>
        <w:jc w:val="center"/>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CKEDITOR_UPLOAD_PATH = </w:t>
      </w:r>
      <w:r>
        <w:rPr>
          <w:rFonts w:eastAsia="Times New Roman" w:cs="Times New Roman" w:ascii="Consolas" w:hAnsi="Consolas"/>
          <w:color w:val="CE9178"/>
          <w:sz w:val="21"/>
          <w:szCs w:val="21"/>
          <w:lang w:eastAsia="en-IN"/>
        </w:rPr>
        <w:t>'uploads/'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CKEDITOR_IMAGE_BACKEND = </w:t>
      </w:r>
      <w:r>
        <w:rPr>
          <w:rFonts w:eastAsia="Times New Roman" w:cs="Times New Roman" w:ascii="Consolas" w:hAnsi="Consolas"/>
          <w:color w:val="CE9178"/>
          <w:sz w:val="21"/>
          <w:szCs w:val="21"/>
          <w:lang w:eastAsia="en-IN"/>
        </w:rPr>
        <w:t>"pillow"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CKEDITOR_THUMBNAIL_SIZE = (</w:t>
      </w:r>
      <w:r>
        <w:rPr>
          <w:rFonts w:eastAsia="Times New Roman" w:cs="Times New Roman" w:ascii="Consolas" w:hAnsi="Consolas"/>
          <w:color w:val="B5CEA8"/>
          <w:sz w:val="21"/>
          <w:szCs w:val="21"/>
          <w:lang w:eastAsia="en-IN"/>
        </w:rPr>
        <w:t>500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CKEDITOR_IMAGE_QUALITY = </w:t>
      </w:r>
      <w:r>
        <w:rPr>
          <w:rFonts w:eastAsia="Times New Roman" w:cs="Times New Roman" w:ascii="Consolas" w:hAnsi="Consolas"/>
          <w:color w:val="B5CEA8"/>
          <w:sz w:val="21"/>
          <w:szCs w:val="21"/>
          <w:lang w:eastAsia="en-IN"/>
        </w:rPr>
        <w:t>40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CKEDITOR_BROWSE_SHOW_DIRS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CKEDITOR_JQUERY_URL = </w:t>
      </w:r>
      <w:r>
        <w:rPr>
          <w:rFonts w:eastAsia="Times New Roman" w:cs="Times New Roman" w:ascii="Consolas" w:hAnsi="Consolas"/>
          <w:color w:val="CE9178"/>
          <w:sz w:val="21"/>
          <w:szCs w:val="21"/>
          <w:lang w:eastAsia="en-IN"/>
        </w:rPr>
        <w:t>'http://ajax.googleapis.com/ajax/libs/jquery/2.1.1/jquery.min.js'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CKEDITOR_CONFIGS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'special'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'toolbar'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'Special'</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1000</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'width'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'config.toolbarGroups'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'Bold'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'Image'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'Youtube'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'extraPlugins'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w:t>
      </w:r>
      <w:r>
        <w:rPr>
          <w:rFonts w:eastAsia="Times New Roman" w:cs="Times New Roman" w:ascii="Consolas" w:hAnsi="Consolas"/>
          <w:color w:val="CE9178"/>
          <w:sz w:val="21"/>
          <w:szCs w:val="21"/>
          <w:lang w:eastAsia="en-IN"/>
        </w:rPr>
        <w:t>'codesnippet'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'youtube'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Django defender setting</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DEFENDER_LOGIN_FAILURE_LIMIT=</w:t>
      </w:r>
      <w:r>
        <w:rPr>
          <w:rFonts w:eastAsia="Times New Roman" w:cs="Times New Roman" w:ascii="Consolas" w:hAnsi="Consolas"/>
          <w:color w:val="B5CEA8"/>
          <w:sz w:val="21"/>
          <w:szCs w:val="21"/>
          <w:lang w:eastAsia="en-IN"/>
        </w:rPr>
        <w:t>7</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DEFENDER_LOCKOUT_TEMPLATE=</w:t>
      </w:r>
      <w:r>
        <w:rPr>
          <w:rFonts w:eastAsia="Times New Roman" w:cs="Times New Roman" w:ascii="Consolas" w:hAnsi="Consolas"/>
          <w:color w:val="CE9178"/>
          <w:sz w:val="21"/>
          <w:szCs w:val="21"/>
          <w:lang w:eastAsia="en-IN"/>
        </w:rPr>
        <w:t>'defender.html'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DEFENDER_COOLOFF_TIME=</w:t>
      </w:r>
      <w:r>
        <w:rPr>
          <w:rFonts w:eastAsia="Times New Roman" w:cs="Times New Roman" w:ascii="Consolas" w:hAnsi="Consolas"/>
          <w:color w:val="B5CEA8"/>
          <w:sz w:val="21"/>
          <w:szCs w:val="21"/>
          <w:lang w:eastAsia="en-IN"/>
        </w:rPr>
        <w:t>1200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DEFENDER_REDIS_URL= “redid url”</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Crispy form</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CRISPY_TEMPLATE_PACK = </w:t>
      </w:r>
      <w:r>
        <w:rPr>
          <w:rFonts w:eastAsia="Times New Roman" w:cs="Times New Roman" w:ascii="Consolas" w:hAnsi="Consolas"/>
          <w:color w:val="CE9178"/>
          <w:sz w:val="21"/>
          <w:szCs w:val="21"/>
          <w:lang w:eastAsia="en-IN"/>
        </w:rPr>
        <w:t>'bootstrap4'</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Email sending</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ACCOUNT_ACTIVATION_DAYS=</w:t>
      </w:r>
      <w:r>
        <w:rPr>
          <w:rFonts w:eastAsia="Times New Roman" w:cs="Times New Roman" w:ascii="Consolas" w:hAnsi="Consolas"/>
          <w:color w:val="B5CEA8"/>
          <w:sz w:val="21"/>
          <w:szCs w:val="21"/>
          <w:lang w:eastAsia="en-IN"/>
        </w:rPr>
        <w:t>1</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EMAIL_HOST = </w:t>
      </w:r>
      <w:r>
        <w:rPr>
          <w:rFonts w:eastAsia="Times New Roman" w:cs="Times New Roman" w:ascii="Consolas" w:hAnsi="Consolas"/>
          <w:color w:val="CE9178"/>
          <w:sz w:val="21"/>
          <w:szCs w:val="21"/>
          <w:lang w:eastAsia="en-IN"/>
        </w:rPr>
        <w:t>'smtp.gmail.com'</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EMAIL_HOST_USER = os.environ[</w:t>
      </w:r>
      <w:r>
        <w:rPr>
          <w:rFonts w:eastAsia="Times New Roman" w:cs="Times New Roman" w:ascii="Consolas" w:hAnsi="Consolas"/>
          <w:color w:val="CE9178"/>
          <w:sz w:val="21"/>
          <w:szCs w:val="21"/>
          <w:lang w:eastAsia="en-IN"/>
        </w:rPr>
        <w:t>'EMAIL_HOST_USER'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EMAIL_HOST_PASSWORD = os.environ[</w:t>
      </w:r>
      <w:r>
        <w:rPr>
          <w:rFonts w:eastAsia="Times New Roman" w:cs="Times New Roman" w:ascii="Consolas" w:hAnsi="Consolas"/>
          <w:color w:val="CE9178"/>
          <w:sz w:val="21"/>
          <w:szCs w:val="21"/>
          <w:lang w:eastAsia="en-IN"/>
        </w:rPr>
        <w:t>'EMAIL_HOST_PASSWORD'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EMAIL_PORT = </w:t>
      </w:r>
      <w:r>
        <w:rPr>
          <w:rFonts w:eastAsia="Times New Roman" w:cs="Times New Roman" w:ascii="Consolas" w:hAnsi="Consolas"/>
          <w:color w:val="B5CEA8"/>
          <w:sz w:val="21"/>
          <w:szCs w:val="21"/>
          <w:lang w:eastAsia="en-IN"/>
        </w:rPr>
        <w:t>587</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EMAIL_USE_TLS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Redirect URL</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LOGIN_URL = </w:t>
      </w:r>
      <w:r>
        <w:rPr>
          <w:rFonts w:eastAsia="Times New Roman" w:cs="Times New Roman" w:ascii="Consolas" w:hAnsi="Consolas"/>
          <w:color w:val="CE9178"/>
          <w:sz w:val="21"/>
          <w:szCs w:val="21"/>
          <w:lang w:eastAsia="en-IN"/>
        </w:rPr>
        <w:t>'/user/accounts/login/'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LOGIN_REDIRECT_URL=</w:t>
      </w: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REGISTRATION_AUTO_LOGIN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Google recaptcha</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RECAPTCHA_PUBLIC_KEY = os.environ[</w:t>
      </w:r>
      <w:r>
        <w:rPr>
          <w:rFonts w:eastAsia="Times New Roman" w:cs="Times New Roman" w:ascii="Consolas" w:hAnsi="Consolas"/>
          <w:color w:val="CE9178"/>
          <w:sz w:val="21"/>
          <w:szCs w:val="21"/>
          <w:lang w:eastAsia="en-IN"/>
        </w:rPr>
        <w:t>'RECAPTCHA_PUBLIC_KEY'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RECAPTCHA_PRIVATE_KEY = os.environ[</w:t>
      </w:r>
      <w:r>
        <w:rPr>
          <w:rFonts w:eastAsia="Times New Roman" w:cs="Times New Roman" w:ascii="Consolas" w:hAnsi="Consolas"/>
          <w:color w:val="CE9178"/>
          <w:sz w:val="21"/>
          <w:szCs w:val="21"/>
          <w:lang w:eastAsia="en-IN"/>
        </w:rPr>
        <w:t>'RECAPTCHA_PRIVATE_KEY'</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Social_Auth</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Authentication With Facebook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SOCIAL_AUTH_FACEBOOK_KEY = os.environ[</w:t>
      </w:r>
      <w:r>
        <w:rPr>
          <w:rFonts w:eastAsia="Times New Roman" w:cs="Times New Roman" w:ascii="Consolas" w:hAnsi="Consolas"/>
          <w:color w:val="CE9178"/>
          <w:sz w:val="21"/>
          <w:szCs w:val="21"/>
          <w:lang w:eastAsia="en-IN"/>
        </w:rPr>
        <w:t>'SOCIAL_AUTH_FACEBOOK_KEY'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SOCIAL_AUTH_FACEBOOK_SECRET = os.environ[</w:t>
      </w:r>
      <w:r>
        <w:rPr>
          <w:rFonts w:eastAsia="Times New Roman" w:cs="Times New Roman" w:ascii="Consolas" w:hAnsi="Consolas"/>
          <w:color w:val="CE9178"/>
          <w:sz w:val="21"/>
          <w:szCs w:val="21"/>
          <w:lang w:eastAsia="en-IN"/>
        </w:rPr>
        <w:t>'SOCIAL_AUTH_FACEBOOK_SECRET'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SOCIAL_AUTH_FACEBOOK_SCOPE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 Authentication With Google+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SOCIAL_AUTH_GOOGLE_OAUTH2_KEY = os.environ[</w:t>
      </w:r>
      <w:r>
        <w:rPr>
          <w:rFonts w:eastAsia="Times New Roman" w:cs="Times New Roman" w:ascii="Consolas" w:hAnsi="Consolas"/>
          <w:color w:val="CE9178"/>
          <w:sz w:val="21"/>
          <w:szCs w:val="21"/>
          <w:lang w:eastAsia="en-IN"/>
        </w:rPr>
        <w:t>'SOCIAL_AUTH_GOOGLE_OAUTH2_KEY'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SOCIAL_AUTH_GOOGLE_OAUTH2_SECRET = os.environ[</w:t>
      </w:r>
      <w:r>
        <w:rPr>
          <w:rFonts w:eastAsia="Times New Roman" w:cs="Times New Roman" w:ascii="Consolas" w:hAnsi="Consolas"/>
          <w:color w:val="CE9178"/>
          <w:sz w:val="21"/>
          <w:szCs w:val="21"/>
          <w:lang w:eastAsia="en-IN"/>
        </w:rPr>
        <w:t>'SOCIAL_AUTH_GOOGLE_OAUTH2_SECRET'</w:t>
      </w: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TEMPLATES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'BACKEND'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'django.template.backends.django.DjangoTemplates'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'DIRS'</w:t>
      </w:r>
      <w:r>
        <w:rPr>
          <w:rFonts w:eastAsia="Times New Roman" w:cs="Times New Roman" w:ascii="Consolas" w:hAnsi="Consolas"/>
          <w:color w:val="D4D4D4"/>
          <w:sz w:val="21"/>
          <w:szCs w:val="21"/>
          <w:lang w:eastAsia="en-IN"/>
        </w:rPr>
        <w:t>: [os.path.join(BASE_DIR, </w:t>
      </w:r>
      <w:r>
        <w:rPr>
          <w:rFonts w:eastAsia="Times New Roman" w:cs="Times New Roman" w:ascii="Consolas" w:hAnsi="Consolas"/>
          <w:color w:val="CE9178"/>
          <w:sz w:val="21"/>
          <w:szCs w:val="21"/>
          <w:lang w:eastAsia="en-IN"/>
        </w:rPr>
        <w:t>'templates'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'APP_DIRS'</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'OPTIONS'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'context_processors'</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'django.template.context_processors.debug'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'django.template.context_processors.request'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'django.contrib.auth.context_processors.auth'</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'django.contrib.messages.context_processors.messages'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'social_django.context_processors.backends'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'social_django.context_processors.login_redirect'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MIDDLEWARE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'django.middleware.security.SecurityMiddleware'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'django.contrib.sessions.middleware.SessionMiddleware'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'django.middleware.common.CommonMiddleware'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'django.middleware.csrf.CsrfViewMiddleware'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'django.contrib.auth.middleware.AuthenticationMiddleware'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'django.contrib.messages.middleware.MessageMiddleware'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'django.middleware.clickjacking.XFrameOptionsMiddleware'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'social_django.middleware.SocialAuthExceptionMiddleware'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'defender.middleware.FailedLoginMiddleware'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36"/>
          <w:szCs w:val="36"/>
          <w:highlight w:val="lightGray"/>
          <w:lang w:val="en-US"/>
        </w:rPr>
      </w:pPr>
      <w:r>
        <w:rPr>
          <w:b/>
          <w:bCs/>
          <w:color w:val="FF0000"/>
          <w:sz w:val="36"/>
          <w:szCs w:val="36"/>
          <w:highlight w:val="lightGray"/>
          <w:lang w:val="en-US"/>
        </w:rPr>
      </w:r>
    </w:p>
    <w:p>
      <w:pPr>
        <w:pStyle w:val="Normal"/>
        <w:tabs>
          <w:tab w:val="clear" w:pos="720"/>
          <w:tab w:val="left" w:pos="1629" w:leader="none"/>
          <w:tab w:val="center" w:pos="3795" w:leader="none"/>
          <w:tab w:val="right" w:pos="7590" w:leader="none"/>
        </w:tabs>
        <w:spacing w:lineRule="auto" w:line="360"/>
        <w:jc w:val="both"/>
        <w:rPr>
          <w:b/>
          <w:b/>
          <w:bCs/>
          <w:color w:val="000000" w:themeColor="text1"/>
          <w:sz w:val="24"/>
          <w:szCs w:val="24"/>
          <w:lang w:val="en-US"/>
        </w:rPr>
      </w:pPr>
      <w:r>
        <w:rPr>
          <w:b/>
          <w:bCs/>
          <w:color w:val="000000" w:themeColor="text1"/>
          <w:sz w:val="24"/>
          <w:szCs w:val="24"/>
          <w:highlight w:val="lightGray"/>
          <w:lang w:val="en-US"/>
        </w:rPr>
        <w:t>Views.py</w:t>
      </w:r>
      <w:r>
        <w:rPr>
          <w:b/>
          <w:bCs/>
          <w:color w:val="000000" w:themeColor="text1"/>
          <w:sz w:val="24"/>
          <w:szCs w:val="24"/>
          <w:lang w:val="en-US"/>
        </w:rPr>
        <w:t>:(Optional)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social_django.models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UserSocialAuth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Myprofile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pf = Profile.objects.get(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UserSocialAuth.objects.filter(</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=pf.user):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np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np=</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"news/myprofile.html"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"pf"</w:t>
      </w:r>
      <w:r>
        <w:rPr>
          <w:rFonts w:eastAsia="Times New Roman" w:cs="Times New Roman" w:ascii="Consolas" w:hAnsi="Consolas"/>
          <w:color w:val="D4D4D4"/>
          <w:sz w:val="21"/>
          <w:szCs w:val="21"/>
          <w:lang w:eastAsia="en-IN"/>
        </w:rPr>
        <w:t>:pf,</w:t>
      </w:r>
      <w:r>
        <w:rPr>
          <w:rFonts w:eastAsia="Times New Roman" w:cs="Times New Roman" w:ascii="Consolas" w:hAnsi="Consolas"/>
          <w:color w:val="CE9178"/>
          <w:sz w:val="21"/>
          <w:szCs w:val="21"/>
          <w:lang w:eastAsia="en-IN"/>
        </w:rPr>
        <w:t>"np"</w:t>
      </w:r>
      <w:r>
        <w:rPr>
          <w:rFonts w:eastAsia="Times New Roman" w:cs="Times New Roman" w:ascii="Consolas" w:hAnsi="Consolas"/>
          <w:color w:val="D4D4D4"/>
          <w:sz w:val="21"/>
          <w:szCs w:val="21"/>
          <w:lang w:eastAsia="en-IN"/>
        </w:rPr>
        <w:t>:np})</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t>And add below setting…..</w:t>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Authentication Backend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AUTHENTICATION_BACKENDS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'social_core.backends.facebook.FacebookOAuth2'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'social_core.backends.google.GoogleOAuth2'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'dj.views.UsernameOrEmailBackend'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'django.contrib.auth.backends.ModelBackend'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Security</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CSRF_COOKIE_SECURE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SESSION_COOKIE_SECURE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CSRF_USE_SESSIONS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SECURE_HSTS_SECONDS = </w:t>
      </w:r>
      <w:r>
        <w:rPr>
          <w:rFonts w:eastAsia="Times New Roman" w:cs="Times New Roman" w:ascii="Consolas" w:hAnsi="Consolas"/>
          <w:color w:val="B5CEA8"/>
          <w:sz w:val="21"/>
          <w:szCs w:val="21"/>
          <w:lang w:eastAsia="en-IN"/>
        </w:rPr>
        <w:t>31536000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SECURE_HSTS_INCLUDE_SUBDOMAINS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SECURE_HSTS_PRELOAD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SECURE_CONTENT_TYPE_NOSNIFF=</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SECURE_SSL_REDIRECT = </w:t>
      </w:r>
      <w:r>
        <w:rPr>
          <w:rFonts w:eastAsia="Times New Roman" w:cs="Times New Roman" w:ascii="Consolas" w:hAnsi="Consolas"/>
          <w:color w:val="569CD6"/>
          <w:sz w:val="21"/>
          <w:szCs w:val="21"/>
          <w:lang w:eastAsia="en-IN"/>
        </w:rPr>
        <w:t>True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SECURE_BROWSER_XSS_FILTER = </w:t>
      </w:r>
      <w:r>
        <w:rPr>
          <w:rFonts w:eastAsia="Times New Roman" w:cs="Times New Roman" w:ascii="Consolas" w:hAnsi="Consolas"/>
          <w:color w:val="569CD6"/>
          <w:sz w:val="21"/>
          <w:szCs w:val="21"/>
          <w:lang w:eastAsia="en-IN"/>
        </w:rPr>
        <w:t>True</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Email Change</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MANAGERS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'Pradip'</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'kpunive369@gmail.com'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SUPPORT_EMAIL=</w:t>
      </w:r>
      <w:r>
        <w:rPr>
          <w:rFonts w:eastAsia="Times New Roman" w:cs="Times New Roman" w:ascii="Consolas" w:hAnsi="Consolas"/>
          <w:color w:val="CE9178"/>
          <w:sz w:val="21"/>
          <w:szCs w:val="21"/>
          <w:lang w:eastAsia="en-IN"/>
        </w:rPr>
        <w:t>'stara3690@gmail.com'</w:t>
      </w:r>
    </w:p>
    <w:p>
      <w:pPr>
        <w:pStyle w:val="Normal"/>
        <w:tabs>
          <w:tab w:val="clear" w:pos="720"/>
          <w:tab w:val="left" w:pos="1629" w:leader="none"/>
          <w:tab w:val="center" w:pos="3795" w:leader="none"/>
          <w:tab w:val="right" w:pos="7590" w:leader="none"/>
        </w:tabs>
        <w:spacing w:lineRule="auto" w:line="360"/>
        <w:jc w:val="both"/>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Static Files</w:t>
      </w:r>
    </w:p>
    <w:p>
      <w:pPr>
        <w:pStyle w:val="Normal"/>
        <w:tabs>
          <w:tab w:val="clear" w:pos="720"/>
          <w:tab w:val="left" w:pos="1629" w:leader="none"/>
          <w:tab w:val="center" w:pos="3795" w:leader="none"/>
          <w:tab w:val="right" w:pos="7590" w:leader="none"/>
        </w:tabs>
        <w:spacing w:lineRule="auto" w:line="360"/>
        <w:jc w:val="both"/>
        <w:rPr>
          <w:b/>
          <w:b/>
          <w:bCs/>
          <w:color w:val="FF0000"/>
          <w:sz w:val="2"/>
          <w:szCs w:val="2"/>
          <w:lang w:val="en-US"/>
        </w:rPr>
      </w:pPr>
      <w:r>
        <w:rPr>
          <w:b/>
          <w:bCs/>
          <w:color w:val="FF0000"/>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STATIC_ROOT = os.path.join(BASE_DIR, </w:t>
      </w:r>
      <w:r>
        <w:rPr>
          <w:rFonts w:eastAsia="Times New Roman" w:cs="Times New Roman" w:ascii="Consolas" w:hAnsi="Consolas"/>
          <w:color w:val="CE9178"/>
          <w:sz w:val="21"/>
          <w:szCs w:val="21"/>
          <w:lang w:eastAsia="en-IN"/>
        </w:rPr>
        <w:t>'staticfiles'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STATIC_URL = </w:t>
      </w:r>
      <w:r>
        <w:rPr>
          <w:rFonts w:eastAsia="Times New Roman" w:cs="Times New Roman" w:ascii="Consolas" w:hAnsi="Consolas"/>
          <w:color w:val="CE9178"/>
          <w:sz w:val="21"/>
          <w:szCs w:val="21"/>
          <w:lang w:eastAsia="en-IN"/>
        </w:rPr>
        <w:t>'/static/'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STATICFILES_DIRS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os.path.join(BASE_DIR, </w:t>
      </w:r>
      <w:r>
        <w:rPr>
          <w:rFonts w:eastAsia="Times New Roman" w:cs="Times New Roman" w:ascii="Consolas" w:hAnsi="Consolas"/>
          <w:color w:val="CE9178"/>
          <w:sz w:val="21"/>
          <w:szCs w:val="21"/>
          <w:lang w:eastAsia="en-IN"/>
        </w:rPr>
        <w:t>'staticfiles'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tabs>
          <w:tab w:val="clear" w:pos="720"/>
          <w:tab w:val="left" w:pos="1629" w:leader="none"/>
          <w:tab w:val="center" w:pos="3795" w:leader="none"/>
          <w:tab w:val="right" w:pos="7590" w:leader="none"/>
        </w:tabs>
        <w:spacing w:lineRule="auto" w:line="360"/>
        <w:jc w:val="center"/>
        <w:rPr>
          <w:b/>
          <w:b/>
          <w:bCs/>
          <w:color w:val="FF0000"/>
          <w:sz w:val="24"/>
          <w:szCs w:val="24"/>
          <w:lang w:val="en-US"/>
        </w:rPr>
      </w:pPr>
      <w:r>
        <w:rPr>
          <w:b/>
          <w:bCs/>
          <w:color w:val="FF0000"/>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2"/>
          <w:szCs w:val="32"/>
          <w:lang w:val="en-US"/>
        </w:rPr>
      </w:pPr>
      <w:r>
        <w:rPr>
          <w:b/>
          <w:bCs/>
          <w:color w:val="000000" w:themeColor="text1"/>
          <w:sz w:val="32"/>
          <w:szCs w:val="32"/>
          <w:lang w:val="en-US"/>
        </w:rPr>
        <w:t>Media Files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PROJECT_ROOT = os.path.realpath(os.path.dirname(__file__))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MEDIA_ROOT = os.path.join(BASE_DIR, 'media')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DEFAULT_FILE_STORAGE = </w:t>
      </w:r>
      <w:r>
        <w:rPr>
          <w:rFonts w:eastAsia="Times New Roman" w:cs="Times New Roman" w:ascii="Consolas" w:hAnsi="Consolas"/>
          <w:color w:val="CE9178"/>
          <w:sz w:val="21"/>
          <w:szCs w:val="21"/>
          <w:lang w:eastAsia="en-IN"/>
        </w:rPr>
        <w:t>'cloudinary_storage.storage.MediaCloudinaryStorage'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MEDIA_URL = </w:t>
      </w:r>
      <w:r>
        <w:rPr>
          <w:rFonts w:eastAsia="Times New Roman" w:cs="Times New Roman" w:ascii="Consolas" w:hAnsi="Consolas"/>
          <w:color w:val="CE9178"/>
          <w:sz w:val="21"/>
          <w:szCs w:val="21"/>
          <w:lang w:eastAsia="en-IN"/>
        </w:rPr>
        <w:t>'/media/'</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Cloudinary Setting</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CLOUDINARY_STORAGE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'CLOUD_NAME'</w:t>
      </w:r>
      <w:r>
        <w:rPr>
          <w:rFonts w:eastAsia="Times New Roman" w:cs="Times New Roman" w:ascii="Consolas" w:hAnsi="Consolas"/>
          <w:color w:val="D4D4D4"/>
          <w:sz w:val="21"/>
          <w:szCs w:val="21"/>
          <w:lang w:eastAsia="en-IN"/>
        </w:rPr>
        <w:t>: os.environ[</w:t>
      </w:r>
      <w:r>
        <w:rPr>
          <w:rFonts w:eastAsia="Times New Roman" w:cs="Times New Roman" w:ascii="Consolas" w:hAnsi="Consolas"/>
          <w:color w:val="CE9178"/>
          <w:sz w:val="21"/>
          <w:szCs w:val="21"/>
          <w:lang w:eastAsia="en-IN"/>
        </w:rPr>
        <w:t>'CLOUD_NAME'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'API_KEY'</w:t>
      </w:r>
      <w:r>
        <w:rPr>
          <w:rFonts w:eastAsia="Times New Roman" w:cs="Times New Roman" w:ascii="Consolas" w:hAnsi="Consolas"/>
          <w:color w:val="D4D4D4"/>
          <w:sz w:val="21"/>
          <w:szCs w:val="21"/>
          <w:lang w:eastAsia="en-IN"/>
        </w:rPr>
        <w:t>: os.environ[</w:t>
      </w:r>
      <w:r>
        <w:rPr>
          <w:rFonts w:eastAsia="Times New Roman" w:cs="Times New Roman" w:ascii="Consolas" w:hAnsi="Consolas"/>
          <w:color w:val="CE9178"/>
          <w:sz w:val="21"/>
          <w:szCs w:val="21"/>
          <w:lang w:eastAsia="en-IN"/>
        </w:rPr>
        <w:t>'API_KEY'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'API_SECRET'</w:t>
      </w:r>
      <w:r>
        <w:rPr>
          <w:rFonts w:eastAsia="Times New Roman" w:cs="Times New Roman" w:ascii="Consolas" w:hAnsi="Consolas"/>
          <w:color w:val="D4D4D4"/>
          <w:sz w:val="21"/>
          <w:szCs w:val="21"/>
          <w:lang w:eastAsia="en-IN"/>
        </w:rPr>
        <w:t>: os.environ[</w:t>
      </w:r>
      <w:r>
        <w:rPr>
          <w:rFonts w:eastAsia="Times New Roman" w:cs="Times New Roman" w:ascii="Consolas" w:hAnsi="Consolas"/>
          <w:color w:val="CE9178"/>
          <w:sz w:val="21"/>
          <w:szCs w:val="21"/>
          <w:lang w:eastAsia="en-IN"/>
        </w:rPr>
        <w:t>'API_SECRET'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'SECURE'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'STATIC_IMAGES_EXTENSIONS'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'jpg'</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'jpeg'</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'jpc'</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'jp2'</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'j2k'</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'wdp'</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'jxr'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'png'</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'webp'</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Secret Key and Debug</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django_heroku</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os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django.conf.global_settings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AUTH_USER_MODEL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dotenv</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dotenv_file = os.path.join(BASE_DIR, </w:t>
      </w:r>
      <w:r>
        <w:rPr>
          <w:rFonts w:eastAsia="Times New Roman" w:cs="Times New Roman" w:ascii="Consolas" w:hAnsi="Consolas"/>
          <w:color w:val="CE9178"/>
          <w:sz w:val="21"/>
          <w:szCs w:val="21"/>
          <w:lang w:eastAsia="en-IN"/>
        </w:rPr>
        <w:t>".env"</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os.path.isfile(dotenv_file):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dotenv.load_dotenv(dotenv_file)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SECRET_KEY = os.environ[</w:t>
      </w:r>
      <w:r>
        <w:rPr>
          <w:rFonts w:eastAsia="Times New Roman" w:cs="Times New Roman" w:ascii="Consolas" w:hAnsi="Consolas"/>
          <w:color w:val="CE9178"/>
          <w:sz w:val="21"/>
          <w:szCs w:val="21"/>
          <w:lang w:eastAsia="en-IN"/>
        </w:rPr>
        <w:t>'SECRET_KEY'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6A9955"/>
          <w:sz w:val="21"/>
          <w:szCs w:val="21"/>
          <w:lang w:eastAsia="en-IN"/>
        </w:rPr>
        <w:t># SECURITY WARNING: don't run with debug turned on in production!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DEBUG = (os.environ[</w:t>
      </w:r>
      <w:r>
        <w:rPr>
          <w:rFonts w:eastAsia="Times New Roman" w:cs="Times New Roman" w:ascii="Consolas" w:hAnsi="Consolas"/>
          <w:color w:val="CE9178"/>
          <w:sz w:val="21"/>
          <w:szCs w:val="21"/>
          <w:lang w:eastAsia="en-IN"/>
        </w:rPr>
        <w:t>'DEBUG'</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ALLOWED_HOSTS = [</w:t>
      </w:r>
      <w:r>
        <w:rPr>
          <w:rFonts w:eastAsia="Times New Roman" w:cs="Times New Roman" w:ascii="Consolas" w:hAnsi="Consolas"/>
          <w:color w:val="CE9178"/>
          <w:sz w:val="21"/>
          <w:szCs w:val="21"/>
          <w:lang w:eastAsia="en-IN"/>
        </w:rPr>
        <w:t>'https://infostar.herokuapp.com/'</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'127.0.0.1'</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Custom User Model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highlight w:val="lightGray"/>
          <w:lang w:val="en-US"/>
        </w:rPr>
      </w:pPr>
      <w:r>
        <w:rPr>
          <w:b/>
          <w:bCs/>
          <w:color w:val="000000" w:themeColor="text1"/>
          <w:sz w:val="2"/>
          <w:szCs w:val="2"/>
          <w:highlight w:val="lightGray"/>
          <w:lang w:val="en-US"/>
        </w:rPr>
      </w:r>
    </w:p>
    <w:p>
      <w:pPr>
        <w:pStyle w:val="Normal"/>
        <w:numPr>
          <w:ilvl w:val="0"/>
          <w:numId w:val="0"/>
        </w:numPr>
        <w:shd w:val="clear" w:color="auto" w:fill="FFFFFF"/>
        <w:spacing w:lineRule="auto" w:line="240" w:beforeAutospacing="1" w:afterAutospacing="1"/>
        <w:ind w:left="0" w:hanging="0"/>
        <w:outlineLvl w:val="1"/>
        <w:rPr>
          <w:rFonts w:ascii="Segoe UI" w:hAnsi="Segoe UI" w:eastAsia="Times New Roman" w:cs="Segoe UI"/>
          <w:b/>
          <w:b/>
          <w:bCs/>
          <w:color w:val="333333"/>
          <w:sz w:val="36"/>
          <w:szCs w:val="36"/>
          <w:u w:val="single"/>
          <w:lang w:eastAsia="en-IN"/>
        </w:rPr>
      </w:pPr>
      <w:r>
        <w:rPr>
          <w:rFonts w:eastAsia="Times New Roman" w:cs="Segoe UI" w:ascii="Segoe UI" w:hAnsi="Segoe UI"/>
          <w:b/>
          <w:bCs/>
          <w:color w:val="333333"/>
          <w:sz w:val="36"/>
          <w:szCs w:val="36"/>
          <w:u w:val="single"/>
          <w:lang w:eastAsia="en-IN"/>
        </w:rPr>
        <w:t>AbstractUser vs AbstractBaseUser :</w:t>
      </w:r>
    </w:p>
    <w:p>
      <w:pPr>
        <w:pStyle w:val="Normal"/>
        <w:shd w:val="clear" w:color="auto" w:fill="FFFFFF"/>
        <w:spacing w:lineRule="auto" w:line="240" w:before="0" w:afterAutospacing="1"/>
        <w:rPr>
          <w:rFonts w:ascii="Segoe UI" w:hAnsi="Segoe UI" w:eastAsia="Times New Roman" w:cs="Segoe UI"/>
          <w:color w:val="212529"/>
          <w:sz w:val="26"/>
          <w:szCs w:val="26"/>
          <w:lang w:eastAsia="en-IN"/>
        </w:rPr>
      </w:pPr>
      <w:r>
        <w:rPr>
          <w:rFonts w:eastAsia="Times New Roman" w:cs="Segoe UI" w:ascii="Segoe UI" w:hAnsi="Segoe UI"/>
          <w:color w:val="212529"/>
          <w:sz w:val="26"/>
          <w:szCs w:val="26"/>
          <w:lang w:eastAsia="en-IN"/>
        </w:rPr>
        <w:t>The default User model in Django uses a username to uniquely identify a user during authentication. If you'd rather use an email address, you'll need to create a custom User model by either subclassing </w:t>
      </w:r>
      <w:r>
        <w:rPr>
          <w:rFonts w:eastAsia="Times New Roman" w:cs="Courier New" w:ascii="Consolas" w:hAnsi="Consolas"/>
          <w:color w:val="D44950"/>
          <w:sz w:val="20"/>
          <w:szCs w:val="20"/>
          <w:bdr w:val="single" w:sz="6" w:space="1" w:color="E8E8E8"/>
          <w:shd w:fill="F5F5F5" w:val="clear"/>
          <w:lang w:eastAsia="en-IN"/>
        </w:rPr>
        <w:t>AbstractUser</w:t>
      </w:r>
      <w:r>
        <w:rPr>
          <w:rFonts w:eastAsia="Times New Roman" w:cs="Segoe UI" w:ascii="Segoe UI" w:hAnsi="Segoe UI"/>
          <w:color w:val="212529"/>
          <w:sz w:val="26"/>
          <w:szCs w:val="26"/>
          <w:lang w:eastAsia="en-IN"/>
        </w:rPr>
        <w:t> or </w:t>
      </w:r>
      <w:r>
        <w:rPr>
          <w:rFonts w:eastAsia="Times New Roman" w:cs="Courier New" w:ascii="Consolas" w:hAnsi="Consolas"/>
          <w:color w:val="D44950"/>
          <w:sz w:val="20"/>
          <w:szCs w:val="20"/>
          <w:bdr w:val="single" w:sz="6" w:space="1" w:color="E8E8E8"/>
          <w:shd w:fill="F5F5F5" w:val="clear"/>
          <w:lang w:eastAsia="en-IN"/>
        </w:rPr>
        <w:t>AbstractBaseUser</w:t>
      </w:r>
      <w:r>
        <w:rPr>
          <w:rFonts w:eastAsia="Times New Roman" w:cs="Segoe UI" w:ascii="Segoe UI" w:hAnsi="Segoe UI"/>
          <w:color w:val="212529"/>
          <w:sz w:val="26"/>
          <w:szCs w:val="26"/>
          <w:lang w:eastAsia="en-IN"/>
        </w:rPr>
        <w:t>.</w:t>
      </w:r>
    </w:p>
    <w:p>
      <w:pPr>
        <w:pStyle w:val="Normal"/>
        <w:shd w:val="clear" w:color="auto" w:fill="FFFFFF"/>
        <w:spacing w:lineRule="auto" w:line="240" w:before="0" w:afterAutospacing="1"/>
        <w:rPr>
          <w:rFonts w:ascii="Segoe UI" w:hAnsi="Segoe UI" w:eastAsia="Times New Roman" w:cs="Segoe UI"/>
          <w:color w:val="212529"/>
          <w:sz w:val="26"/>
          <w:szCs w:val="26"/>
          <w:lang w:eastAsia="en-IN"/>
        </w:rPr>
      </w:pPr>
      <w:r>
        <w:rPr>
          <w:rFonts w:eastAsia="Times New Roman" w:cs="Segoe UI" w:ascii="Segoe UI" w:hAnsi="Segoe UI"/>
          <w:color w:val="212529"/>
          <w:sz w:val="26"/>
          <w:szCs w:val="26"/>
          <w:lang w:eastAsia="en-IN"/>
        </w:rPr>
        <w:t>Options:</w:t>
      </w:r>
    </w:p>
    <w:p>
      <w:pPr>
        <w:pStyle w:val="Normal"/>
        <w:shd w:val="clear" w:color="auto" w:fill="FFFFFF"/>
        <w:spacing w:lineRule="auto" w:line="240" w:beforeAutospacing="1" w:afterAutospacing="1"/>
        <w:ind w:left="360" w:hanging="0"/>
        <w:rPr>
          <w:rFonts w:ascii="Segoe UI" w:hAnsi="Segoe UI" w:eastAsia="Times New Roman" w:cs="Segoe UI"/>
          <w:color w:val="212529"/>
          <w:sz w:val="26"/>
          <w:szCs w:val="26"/>
          <w:lang w:eastAsia="en-IN"/>
        </w:rPr>
      </w:pPr>
      <w:r>
        <w:rPr>
          <w:rFonts w:eastAsia="Times New Roman" w:cs="Courier New" w:ascii="Consolas" w:hAnsi="Consolas"/>
          <w:color w:val="D44950"/>
          <w:sz w:val="20"/>
          <w:szCs w:val="20"/>
          <w:bdr w:val="single" w:sz="6" w:space="1" w:color="E8E8E8"/>
          <w:shd w:fill="F5F5F5" w:val="clear"/>
          <w:lang w:eastAsia="en-IN"/>
        </w:rPr>
        <w:t>AbstractUser</w:t>
      </w:r>
      <w:r>
        <w:rPr>
          <w:rFonts w:eastAsia="Times New Roman" w:cs="Segoe UI" w:ascii="Segoe UI" w:hAnsi="Segoe UI"/>
          <w:color w:val="212529"/>
          <w:sz w:val="26"/>
          <w:szCs w:val="26"/>
          <w:lang w:eastAsia="en-IN"/>
        </w:rPr>
        <w:t>: Use this option if you are happy with the existing fields on the User model and just want to remove the username field.</w:t>
      </w:r>
    </w:p>
    <w:p>
      <w:pPr>
        <w:pStyle w:val="Normal"/>
        <w:shd w:val="clear" w:color="auto" w:fill="FFFFFF"/>
        <w:spacing w:lineRule="auto" w:line="240" w:beforeAutospacing="1" w:afterAutospacing="1"/>
        <w:ind w:left="360" w:hanging="0"/>
        <w:rPr>
          <w:rFonts w:ascii="Segoe UI" w:hAnsi="Segoe UI" w:eastAsia="Times New Roman" w:cs="Segoe UI"/>
          <w:color w:val="212529"/>
          <w:sz w:val="26"/>
          <w:szCs w:val="26"/>
          <w:lang w:eastAsia="en-IN"/>
        </w:rPr>
      </w:pPr>
      <w:r>
        <w:rPr>
          <w:rFonts w:eastAsia="Times New Roman" w:cs="Courier New" w:ascii="Consolas" w:hAnsi="Consolas"/>
          <w:color w:val="D44950"/>
          <w:sz w:val="20"/>
          <w:szCs w:val="20"/>
          <w:bdr w:val="single" w:sz="6" w:space="1" w:color="E8E8E8"/>
          <w:shd w:fill="F5F5F5" w:val="clear"/>
          <w:lang w:eastAsia="en-IN"/>
        </w:rPr>
        <w:t>AbstractBaseUser</w:t>
      </w:r>
      <w:r>
        <w:rPr>
          <w:rFonts w:eastAsia="Times New Roman" w:cs="Segoe UI" w:ascii="Segoe UI" w:hAnsi="Segoe UI"/>
          <w:color w:val="212529"/>
          <w:sz w:val="26"/>
          <w:szCs w:val="26"/>
          <w:lang w:eastAsia="en-IN"/>
        </w:rPr>
        <w:t>: Use this option if you want to start from scratch by creating your own, completely new User model.</w:t>
      </w:r>
    </w:p>
    <w:p>
      <w:pPr>
        <w:pStyle w:val="Normal"/>
        <w:spacing w:lineRule="auto" w:line="240" w:before="0" w:after="0"/>
        <w:ind w:left="360" w:hanging="0"/>
        <w:rPr>
          <w:rFonts w:ascii="Consolas" w:hAnsi="Consolas" w:eastAsia="Times New Roman" w:cs="Times New Roman"/>
          <w:b/>
          <w:b/>
          <w:bCs/>
          <w:color w:val="008000"/>
          <w:sz w:val="20"/>
          <w:szCs w:val="20"/>
          <w:lang w:eastAsia="en-IN"/>
        </w:rPr>
      </w:pPr>
      <w:r>
        <w:rPr>
          <w:rFonts w:eastAsia="Times New Roman" w:cs="Times New Roman" w:ascii="Consolas" w:hAnsi="Consolas"/>
          <w:b/>
          <w:bCs/>
          <w:color w:val="008000"/>
          <w:sz w:val="20"/>
          <w:szCs w:val="20"/>
          <w:lang w:eastAsia="en-IN"/>
        </w:rPr>
      </w:r>
    </w:p>
    <w:p>
      <w:pPr>
        <w:pStyle w:val="Normal"/>
        <w:spacing w:lineRule="auto" w:line="240" w:before="0" w:after="0"/>
        <w:ind w:left="360" w:hanging="0"/>
        <w:jc w:val="center"/>
        <w:rPr>
          <w:rFonts w:ascii="Consolas" w:hAnsi="Consolas" w:eastAsia="Times New Roman" w:cs="Times New Roman"/>
          <w:b/>
          <w:b/>
          <w:bCs/>
          <w:color w:val="000000" w:themeColor="text1"/>
          <w:sz w:val="30"/>
          <w:szCs w:val="30"/>
          <w:lang w:eastAsia="en-IN"/>
        </w:rPr>
      </w:pPr>
      <w:r>
        <w:rPr>
          <w:rFonts w:eastAsia="Times New Roman" w:cs="Times New Roman" w:ascii="Consolas" w:hAnsi="Consolas"/>
          <w:b/>
          <w:bCs/>
          <w:color w:val="000000" w:themeColor="text1"/>
          <w:sz w:val="30"/>
          <w:szCs w:val="30"/>
          <w:highlight w:val="lightGray"/>
          <w:lang w:eastAsia="en-IN"/>
        </w:rPr>
        <w:t>Model Manager</w:t>
      </w:r>
      <w:r>
        <w:rPr>
          <w:rFonts w:eastAsia="Times New Roman" w:cs="Times New Roman" w:ascii="Consolas" w:hAnsi="Consolas"/>
          <w:b/>
          <w:bCs/>
          <w:color w:val="000000" w:themeColor="text1"/>
          <w:sz w:val="30"/>
          <w:szCs w:val="30"/>
          <w:lang w:eastAsia="en-IN"/>
        </w:rPr>
        <w:t>:</w:t>
      </w:r>
    </w:p>
    <w:p>
      <w:pPr>
        <w:pStyle w:val="Normal"/>
        <w:spacing w:lineRule="auto" w:line="240" w:before="0" w:after="0"/>
        <w:ind w:left="360" w:hanging="0"/>
        <w:rPr>
          <w:rFonts w:ascii="Consolas" w:hAnsi="Consolas" w:eastAsia="Times New Roman" w:cs="Times New Roman"/>
          <w:b/>
          <w:b/>
          <w:bCs/>
          <w:color w:val="000000" w:themeColor="text1"/>
          <w:sz w:val="30"/>
          <w:szCs w:val="30"/>
          <w:lang w:eastAsia="en-IN"/>
        </w:rPr>
      </w:pPr>
      <w:r>
        <w:rPr>
          <w:rFonts w:eastAsia="Times New Roman" w:cs="Times New Roman" w:ascii="Consolas" w:hAnsi="Consolas"/>
          <w:b/>
          <w:bCs/>
          <w:color w:val="000000" w:themeColor="text1"/>
          <w:sz w:val="30"/>
          <w:szCs w:val="30"/>
          <w:lang w:eastAsia="en-IN"/>
        </w:rPr>
      </w:r>
    </w:p>
    <w:p>
      <w:pPr>
        <w:pStyle w:val="Normal"/>
        <w:spacing w:lineRule="auto" w:line="240" w:before="0" w:after="0"/>
        <w:ind w:left="360" w:hanging="0"/>
        <w:rPr>
          <w:rFonts w:ascii="Consolas" w:hAnsi="Consolas" w:eastAsia="Times New Roman" w:cs="Times New Roman"/>
          <w:b/>
          <w:b/>
          <w:bCs/>
          <w:color w:val="000000" w:themeColor="text1"/>
          <w:sz w:val="24"/>
          <w:szCs w:val="24"/>
          <w:lang w:eastAsia="en-IN"/>
        </w:rPr>
      </w:pPr>
      <w:r>
        <w:rPr>
          <w:rFonts w:eastAsia="Times New Roman" w:cs="Times New Roman" w:ascii="Consolas" w:hAnsi="Consolas"/>
          <w:b/>
          <w:bCs/>
          <w:color w:val="000000" w:themeColor="text1"/>
          <w:sz w:val="24"/>
          <w:szCs w:val="24"/>
          <w:highlight w:val="lightGray"/>
          <w:lang w:eastAsia="en-IN"/>
        </w:rPr>
        <w:t>Models.py</w:t>
      </w:r>
    </w:p>
    <w:p>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r>
        <w:rPr>
          <w:rFonts w:cs="Times New Roman" w:ascii="Consolas" w:hAnsi="Consolas"/>
          <w:b/>
          <w:bCs/>
          <w:color w:val="008000"/>
        </w:rPr>
        <w:br/>
      </w:r>
      <w:r>
        <w:rPr>
          <w:rFonts w:ascii="Consolas" w:hAnsi="Consolas"/>
          <w:b/>
          <w:bCs/>
          <w:color w:val="008000"/>
        </w:rPr>
        <w:t>from</w:t>
      </w:r>
      <w:r>
        <w:rPr>
          <w:rFonts w:ascii="Consolas" w:hAnsi="Consolas"/>
          <w:color w:val="212529"/>
        </w:rPr>
        <w:t xml:space="preserve"> </w:t>
      </w:r>
      <w:r>
        <w:rPr>
          <w:rFonts w:ascii="Consolas" w:hAnsi="Consolas"/>
          <w:b/>
          <w:bCs/>
          <w:color w:val="0000FF"/>
        </w:rPr>
        <w:t>django.contrib.auth.base_user</w:t>
      </w:r>
      <w:r>
        <w:rPr>
          <w:rFonts w:ascii="Consolas" w:hAnsi="Consolas"/>
          <w:color w:val="212529"/>
        </w:rPr>
        <w:t xml:space="preserve"> </w:t>
      </w:r>
      <w:r>
        <w:rPr>
          <w:rFonts w:ascii="Consolas" w:hAnsi="Consolas"/>
          <w:b/>
          <w:bCs/>
          <w:color w:val="008000"/>
        </w:rPr>
        <w:t>import</w:t>
      </w:r>
      <w:r>
        <w:rPr>
          <w:rFonts w:ascii="Consolas" w:hAnsi="Consolas"/>
          <w:color w:val="212529"/>
        </w:rPr>
        <w:t xml:space="preserve"> BaseUserManager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django.utils.translation</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ugettext_lazy </w:t>
      </w:r>
      <w:r>
        <w:rPr>
          <w:rFonts w:eastAsia="Times New Roman" w:cs="Courier New" w:ascii="Consolas" w:hAnsi="Consolas"/>
          <w:b/>
          <w:bCs/>
          <w:color w:val="008000"/>
          <w:sz w:val="20"/>
          <w:szCs w:val="20"/>
          <w:lang w:eastAsia="en-IN"/>
        </w:rPr>
        <w:t>as</w:t>
      </w:r>
      <w:r>
        <w:rPr>
          <w:rFonts w:eastAsia="Times New Roman" w:cs="Courier New" w:ascii="Consolas" w:hAnsi="Consolas"/>
          <w:color w:val="212529"/>
          <w:sz w:val="20"/>
          <w:szCs w:val="20"/>
          <w:lang w:eastAsia="en-IN"/>
        </w:rPr>
        <w:t xml:space="preserve"> _</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class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CustomUserManager</w:t>
      </w:r>
      <w:r>
        <w:rPr>
          <w:rFonts w:eastAsia="Times New Roman" w:cs="Courier New" w:ascii="Consolas" w:hAnsi="Consolas"/>
          <w:color w:val="212529"/>
          <w:sz w:val="20"/>
          <w:szCs w:val="20"/>
          <w:lang w:eastAsia="en-IN"/>
        </w:rPr>
        <w:t>(BaseUserManager):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Custom user model manager where email is the unique identifiers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for authentication instead of usernames.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def</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00FF"/>
          <w:sz w:val="20"/>
          <w:szCs w:val="20"/>
          <w:lang w:eastAsia="en-IN"/>
        </w:rPr>
        <w:t>create_user</w:t>
      </w:r>
      <w:r>
        <w:rPr>
          <w:rFonts w:eastAsia="Times New Roman" w:cs="Courier New" w:ascii="Consolas" w:hAnsi="Consolas"/>
          <w:color w:val="212529"/>
          <w:sz w:val="20"/>
          <w:szCs w:val="20"/>
          <w:lang w:eastAsia="en-IN"/>
        </w:rPr>
        <w:t>(</w:t>
      </w:r>
      <w:r>
        <w:rPr>
          <w:rFonts w:eastAsia="Times New Roman" w:cs="Courier New" w:ascii="Consolas" w:hAnsi="Consolas"/>
          <w:color w:val="008000"/>
          <w:sz w:val="20"/>
          <w:szCs w:val="20"/>
          <w:lang w:eastAsia="en-IN"/>
        </w:rPr>
        <w:t>self</w:t>
      </w:r>
      <w:r>
        <w:rPr>
          <w:rFonts w:eastAsia="Times New Roman" w:cs="Courier New" w:ascii="Consolas" w:hAnsi="Consolas"/>
          <w:color w:val="212529"/>
          <w:sz w:val="20"/>
          <w:szCs w:val="20"/>
          <w:lang w:eastAsia="en-IN"/>
        </w:rPr>
        <w:t xml:space="preserve">, email, password,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Create and save a User with the given email and password.</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if</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not</w:t>
      </w:r>
      <w:r>
        <w:rPr>
          <w:rFonts w:eastAsia="Times New Roman" w:cs="Courier New" w:ascii="Consolas" w:hAnsi="Consolas"/>
          <w:color w:val="212529"/>
          <w:sz w:val="20"/>
          <w:szCs w:val="20"/>
          <w:lang w:eastAsia="en-IN"/>
        </w:rPr>
        <w:t xml:space="preserve"> email:</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raise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D2413A"/>
          <w:sz w:val="20"/>
          <w:szCs w:val="20"/>
          <w:lang w:eastAsia="en-IN"/>
        </w:rPr>
        <w:t>ValueError</w:t>
      </w:r>
      <w:r>
        <w:rPr>
          <w:rFonts w:eastAsia="Times New Roman" w:cs="Courier New" w:ascii="Consolas" w:hAnsi="Consolas"/>
          <w:color w:val="212529"/>
          <w:sz w:val="20"/>
          <w:szCs w:val="20"/>
          <w:lang w:eastAsia="en-IN"/>
        </w:rPr>
        <w:t>(_(</w:t>
      </w:r>
      <w:r>
        <w:rPr>
          <w:rFonts w:eastAsia="Times New Roman" w:cs="Courier New" w:ascii="Consolas" w:hAnsi="Consolas"/>
          <w:color w:val="BA2121"/>
          <w:sz w:val="20"/>
          <w:szCs w:val="20"/>
          <w:lang w:eastAsia="en-IN"/>
        </w:rPr>
        <w:t>'The Email must be set'</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email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normalize_email(email)</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user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model(email</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email,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user</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set_password(password)</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user</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save()</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return</w:t>
      </w:r>
      <w:r>
        <w:rPr>
          <w:rFonts w:eastAsia="Times New Roman" w:cs="Courier New" w:ascii="Consolas" w:hAnsi="Consolas"/>
          <w:color w:val="212529"/>
          <w:sz w:val="20"/>
          <w:szCs w:val="20"/>
          <w:lang w:eastAsia="en-IN"/>
        </w:rPr>
        <w:t xml:space="preserve"> user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def</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00FF"/>
          <w:sz w:val="20"/>
          <w:szCs w:val="20"/>
          <w:lang w:eastAsia="en-IN"/>
        </w:rPr>
        <w:t>create_superuser</w:t>
      </w:r>
      <w:r>
        <w:rPr>
          <w:rFonts w:eastAsia="Times New Roman" w:cs="Courier New" w:ascii="Consolas" w:hAnsi="Consolas"/>
          <w:color w:val="212529"/>
          <w:sz w:val="20"/>
          <w:szCs w:val="20"/>
          <w:lang w:eastAsia="en-IN"/>
        </w:rPr>
        <w:t>(</w:t>
      </w:r>
      <w:r>
        <w:rPr>
          <w:rFonts w:eastAsia="Times New Roman" w:cs="Courier New" w:ascii="Consolas" w:hAnsi="Consolas"/>
          <w:color w:val="008000"/>
          <w:sz w:val="20"/>
          <w:szCs w:val="20"/>
          <w:lang w:eastAsia="en-IN"/>
        </w:rPr>
        <w:t>self</w:t>
      </w:r>
      <w:r>
        <w:rPr>
          <w:rFonts w:eastAsia="Times New Roman" w:cs="Courier New" w:ascii="Consolas" w:hAnsi="Consolas"/>
          <w:color w:val="212529"/>
          <w:sz w:val="20"/>
          <w:szCs w:val="20"/>
          <w:lang w:eastAsia="en-IN"/>
        </w:rPr>
        <w:t xml:space="preserve">, email, password,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Create and save a SuperUser with the given email and password.</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i/>
          <w:iCs/>
          <w:color w:val="BA2121"/>
          <w:sz w:val="20"/>
          <w:szCs w:val="20"/>
          <w:lang w:eastAsia="en-IN"/>
        </w:rPr>
        <w:t xml:space="preserve">        </w:t>
      </w:r>
      <w:r>
        <w:rPr>
          <w:rFonts w:eastAsia="Times New Roman" w:cs="Courier New" w:ascii="Consolas" w:hAnsi="Consolas"/>
          <w:i/>
          <w:iCs/>
          <w:color w:val="BA2121"/>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setdefault(</w:t>
      </w:r>
      <w:r>
        <w:rPr>
          <w:rFonts w:eastAsia="Times New Roman" w:cs="Courier New" w:ascii="Consolas" w:hAnsi="Consolas"/>
          <w:color w:val="BA2121"/>
          <w:sz w:val="20"/>
          <w:szCs w:val="20"/>
          <w:lang w:eastAsia="en-IN"/>
        </w:rPr>
        <w:t>'is_staff'</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setdefault(</w:t>
      </w:r>
      <w:r>
        <w:rPr>
          <w:rFonts w:eastAsia="Times New Roman" w:cs="Courier New" w:ascii="Consolas" w:hAnsi="Consolas"/>
          <w:color w:val="BA2121"/>
          <w:sz w:val="20"/>
          <w:szCs w:val="20"/>
          <w:lang w:eastAsia="en-IN"/>
        </w:rPr>
        <w:t>'is_superuser'</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setdefault(</w:t>
      </w:r>
      <w:r>
        <w:rPr>
          <w:rFonts w:eastAsia="Times New Roman" w:cs="Courier New" w:ascii="Consolas" w:hAnsi="Consolas"/>
          <w:color w:val="BA2121"/>
          <w:sz w:val="20"/>
          <w:szCs w:val="20"/>
          <w:lang w:eastAsia="en-IN"/>
        </w:rPr>
        <w:t>'is_active'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if</w:t>
      </w:r>
      <w:r>
        <w:rPr>
          <w:rFonts w:eastAsia="Times New Roman" w:cs="Courier New" w:ascii="Consolas" w:hAnsi="Consolas"/>
          <w:color w:val="212529"/>
          <w:sz w:val="20"/>
          <w:szCs w:val="20"/>
          <w:lang w:eastAsia="en-IN"/>
        </w:rPr>
        <w:t xml:space="preserve"> 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get(</w:t>
      </w:r>
      <w:r>
        <w:rPr>
          <w:rFonts w:eastAsia="Times New Roman" w:cs="Courier New" w:ascii="Consolas" w:hAnsi="Consolas"/>
          <w:color w:val="BA2121"/>
          <w:sz w:val="20"/>
          <w:szCs w:val="20"/>
          <w:lang w:eastAsia="en-IN"/>
        </w:rPr>
        <w:t>'is_staff'</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is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not</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raise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D2413A"/>
          <w:sz w:val="20"/>
          <w:szCs w:val="20"/>
          <w:lang w:eastAsia="en-IN"/>
        </w:rPr>
        <w:t>ValueError</w:t>
      </w:r>
      <w:r>
        <w:rPr>
          <w:rFonts w:eastAsia="Times New Roman" w:cs="Courier New" w:ascii="Consolas" w:hAnsi="Consolas"/>
          <w:color w:val="212529"/>
          <w:sz w:val="20"/>
          <w:szCs w:val="20"/>
          <w:lang w:eastAsia="en-IN"/>
        </w:rPr>
        <w:t>(_(</w:t>
      </w:r>
      <w:r>
        <w:rPr>
          <w:rFonts w:eastAsia="Times New Roman" w:cs="Courier New" w:ascii="Consolas" w:hAnsi="Consolas"/>
          <w:color w:val="BA2121"/>
          <w:sz w:val="20"/>
          <w:szCs w:val="20"/>
          <w:lang w:eastAsia="en-IN"/>
        </w:rPr>
        <w:t>'Superuser must have is_staff=True.'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if</w:t>
      </w:r>
      <w:r>
        <w:rPr>
          <w:rFonts w:eastAsia="Times New Roman" w:cs="Courier New" w:ascii="Consolas" w:hAnsi="Consolas"/>
          <w:color w:val="212529"/>
          <w:sz w:val="20"/>
          <w:szCs w:val="20"/>
          <w:lang w:eastAsia="en-IN"/>
        </w:rPr>
        <w:t xml:space="preserve"> extra_fields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get(</w:t>
      </w:r>
      <w:r>
        <w:rPr>
          <w:rFonts w:eastAsia="Times New Roman" w:cs="Courier New" w:ascii="Consolas" w:hAnsi="Consolas"/>
          <w:color w:val="BA2121"/>
          <w:sz w:val="20"/>
          <w:szCs w:val="20"/>
          <w:lang w:eastAsia="en-IN"/>
        </w:rPr>
        <w:t>'is_superuser'</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is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AA22FF"/>
          <w:sz w:val="20"/>
          <w:szCs w:val="20"/>
          <w:lang w:eastAsia="en-IN"/>
        </w:rPr>
        <w:t>not</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raise</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D2413A"/>
          <w:sz w:val="20"/>
          <w:szCs w:val="20"/>
          <w:lang w:eastAsia="en-IN"/>
        </w:rPr>
        <w:t>ValueError</w:t>
      </w:r>
      <w:r>
        <w:rPr>
          <w:rFonts w:eastAsia="Times New Roman" w:cs="Courier New" w:ascii="Consolas" w:hAnsi="Consolas"/>
          <w:color w:val="212529"/>
          <w:sz w:val="20"/>
          <w:szCs w:val="20"/>
          <w:lang w:eastAsia="en-IN"/>
        </w:rPr>
        <w:t>(_(</w:t>
      </w:r>
      <w:r>
        <w:rPr>
          <w:rFonts w:eastAsia="Times New Roman" w:cs="Courier New" w:ascii="Consolas" w:hAnsi="Consolas"/>
          <w:color w:val="BA2121"/>
          <w:sz w:val="20"/>
          <w:szCs w:val="20"/>
          <w:lang w:eastAsia="en-IN"/>
        </w:rPr>
        <w:t>'Superuser must have is_superuser=True.'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return</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create_user(email, password,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extra_fields)</w:t>
      </w:r>
    </w:p>
    <w:p>
      <w:pPr>
        <w:pStyle w:val="Normal"/>
        <w:spacing w:lineRule="auto" w:line="240" w:before="0" w:after="0"/>
        <w:ind w:left="360" w:hanging="0"/>
        <w:rPr>
          <w:b/>
          <w:b/>
          <w:bCs/>
          <w:color w:val="000000" w:themeColor="text1"/>
          <w:sz w:val="24"/>
          <w:szCs w:val="24"/>
          <w:highlight w:val="lightGray"/>
          <w:lang w:val="en-US"/>
        </w:rPr>
      </w:pPr>
      <w:r>
        <w:rPr>
          <w:b/>
          <w:bCs/>
          <w:color w:val="000000" w:themeColor="text1"/>
          <w:sz w:val="24"/>
          <w:szCs w:val="24"/>
          <w:highlight w:val="lightGray"/>
          <w:lang w:val="en-US"/>
        </w:rPr>
      </w:r>
    </w:p>
    <w:p>
      <w:pPr>
        <w:pStyle w:val="Heading3"/>
        <w:shd w:val="clear" w:color="auto" w:fill="FFFFFF"/>
        <w:rPr>
          <w:rFonts w:ascii="Segoe UI" w:hAnsi="Segoe UI" w:cs="Segoe UI"/>
          <w:b/>
          <w:b/>
          <w:bCs/>
          <w:color w:val="333333"/>
        </w:rPr>
      </w:pPr>
      <w:r>
        <w:rPr>
          <w:rFonts w:cs="Segoe UI" w:ascii="Segoe UI" w:hAnsi="Segoe UI"/>
          <w:b/>
          <w:bCs/>
          <w:color w:val="333333"/>
          <w:highlight w:val="lightGray"/>
        </w:rPr>
        <w:t>AbstractBaseUser:</w:t>
      </w:r>
    </w:p>
    <w:p>
      <w:pPr>
        <w:pStyle w:val="Normal"/>
        <w:rPr/>
      </w:pPr>
      <w:r>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django.db</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models</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django.contrib.auth.models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AbstractBaseUser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django.contrib.auth.models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PermissionsMixin</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django.utils.translation</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gettext_lazy </w:t>
      </w:r>
      <w:r>
        <w:rPr>
          <w:rFonts w:eastAsia="Times New Roman" w:cs="Courier New" w:ascii="Consolas" w:hAnsi="Consolas"/>
          <w:b/>
          <w:bCs/>
          <w:color w:val="008000"/>
          <w:sz w:val="20"/>
          <w:szCs w:val="20"/>
          <w:lang w:eastAsia="en-IN"/>
        </w:rPr>
        <w:t>as</w:t>
      </w:r>
      <w:r>
        <w:rPr>
          <w:rFonts w:eastAsia="Times New Roman" w:cs="Courier New" w:ascii="Consolas" w:hAnsi="Consolas"/>
          <w:color w:val="212529"/>
          <w:sz w:val="20"/>
          <w:szCs w:val="20"/>
          <w:lang w:eastAsia="en-IN"/>
        </w:rPr>
        <w:t xml:space="preserve"> _</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django.utils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timezone</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from</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.managers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import</w:t>
      </w:r>
      <w:r>
        <w:rPr>
          <w:rFonts w:eastAsia="Times New Roman" w:cs="Courier New" w:ascii="Consolas" w:hAnsi="Consolas"/>
          <w:color w:val="212529"/>
          <w:sz w:val="20"/>
          <w:szCs w:val="20"/>
          <w:lang w:eastAsia="en-IN"/>
        </w:rPr>
        <w:t xml:space="preserve"> CustomUserManager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b/>
          <w:bCs/>
          <w:color w:val="008000"/>
          <w:sz w:val="20"/>
          <w:szCs w:val="20"/>
          <w:lang w:eastAsia="en-IN"/>
        </w:rPr>
        <w:t>class</w:t>
      </w: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00FF"/>
          <w:sz w:val="20"/>
          <w:szCs w:val="20"/>
          <w:lang w:eastAsia="en-IN"/>
        </w:rPr>
        <w:t>CustomUser</w:t>
      </w:r>
      <w:r>
        <w:rPr>
          <w:rFonts w:eastAsia="Times New Roman" w:cs="Courier New" w:ascii="Consolas" w:hAnsi="Consolas"/>
          <w:color w:val="212529"/>
          <w:sz w:val="20"/>
          <w:szCs w:val="20"/>
          <w:lang w:eastAsia="en-IN"/>
        </w:rPr>
        <w:t>(AbstractBaseUser, PermissionsMixin):</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email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EmailField(_(</w:t>
      </w:r>
      <w:r>
        <w:rPr>
          <w:rFonts w:eastAsia="Times New Roman" w:cs="Courier New" w:ascii="Consolas" w:hAnsi="Consolas"/>
          <w:color w:val="BA2121"/>
          <w:sz w:val="20"/>
          <w:szCs w:val="20"/>
          <w:lang w:eastAsia="en-IN"/>
        </w:rPr>
        <w:t>'email address'</w:t>
      </w:r>
      <w:r>
        <w:rPr>
          <w:rFonts w:eastAsia="Times New Roman" w:cs="Courier New" w:ascii="Consolas" w:hAnsi="Consolas"/>
          <w:color w:val="212529"/>
          <w:sz w:val="20"/>
          <w:szCs w:val="20"/>
          <w:lang w:eastAsia="en-IN"/>
        </w:rPr>
        <w:t>), unique</w:t>
      </w:r>
      <w:r>
        <w:rPr>
          <w:rFonts w:eastAsia="Times New Roman" w:cs="Courier New" w:ascii="Consolas" w:hAnsi="Consolas"/>
          <w:color w:val="666666"/>
          <w:sz w:val="20"/>
          <w:szCs w:val="20"/>
          <w:lang w:eastAsia="en-IN"/>
        </w:rPr>
        <w:t>=</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is_staff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BooleanField(default</w:t>
      </w:r>
      <w:r>
        <w:rPr>
          <w:rFonts w:eastAsia="Times New Roman" w:cs="Courier New" w:ascii="Consolas" w:hAnsi="Consolas"/>
          <w:color w:val="666666"/>
          <w:sz w:val="20"/>
          <w:szCs w:val="20"/>
          <w:lang w:eastAsia="en-IN"/>
        </w:rPr>
        <w:t>=</w:t>
      </w:r>
      <w:r>
        <w:rPr>
          <w:rFonts w:eastAsia="Times New Roman" w:cs="Courier New" w:ascii="Consolas" w:hAnsi="Consolas"/>
          <w:b/>
          <w:bCs/>
          <w:color w:val="008000"/>
          <w:sz w:val="20"/>
          <w:szCs w:val="20"/>
          <w:lang w:eastAsia="en-IN"/>
        </w:rPr>
        <w:t>False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is_active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BooleanField(default</w:t>
      </w:r>
      <w:r>
        <w:rPr>
          <w:rFonts w:eastAsia="Times New Roman" w:cs="Courier New" w:ascii="Consolas" w:hAnsi="Consolas"/>
          <w:color w:val="666666"/>
          <w:sz w:val="20"/>
          <w:szCs w:val="20"/>
          <w:lang w:eastAsia="en-IN"/>
        </w:rPr>
        <w:t>=</w:t>
      </w:r>
      <w:r>
        <w:rPr>
          <w:rFonts w:eastAsia="Times New Roman" w:cs="Courier New" w:ascii="Consolas" w:hAnsi="Consolas"/>
          <w:b/>
          <w:bCs/>
          <w:color w:val="008000"/>
          <w:sz w:val="20"/>
          <w:szCs w:val="20"/>
          <w:lang w:eastAsia="en-IN"/>
        </w:rPr>
        <w:t>True</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date_joined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models</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DateTimeField(default</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timezone</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now)</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USERNAME_FIELD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BA2121"/>
          <w:sz w:val="20"/>
          <w:szCs w:val="20"/>
          <w:lang w:eastAsia="en-IN"/>
        </w:rPr>
        <w:t>'email'</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REQUIRED_FIELDS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color w:val="212529"/>
          <w:sz w:val="20"/>
          <w:szCs w:val="20"/>
          <w:lang w:eastAsia="en-IN"/>
        </w:rPr>
        <w:t xml:space="preserve">objects </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 xml:space="preserve"> CustomUserManager()</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def</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00FF"/>
          <w:sz w:val="20"/>
          <w:szCs w:val="20"/>
          <w:lang w:eastAsia="en-IN"/>
        </w:rPr>
        <w:t>__str__</w:t>
      </w:r>
      <w:r>
        <w:rPr>
          <w:rFonts w:eastAsia="Times New Roman" w:cs="Courier New" w:ascii="Consolas" w:hAnsi="Consolas"/>
          <w:color w:val="212529"/>
          <w:sz w:val="20"/>
          <w:szCs w:val="20"/>
          <w:lang w:eastAsia="en-IN"/>
        </w:rPr>
        <w:t>(</w:t>
      </w:r>
      <w:r>
        <w:rPr>
          <w:rFonts w:eastAsia="Times New Roman" w:cs="Courier New" w:ascii="Consolas" w:hAnsi="Consolas"/>
          <w:color w:val="008000"/>
          <w:sz w:val="20"/>
          <w:szCs w:val="20"/>
          <w:lang w:eastAsia="en-IN"/>
        </w:rPr>
        <w:t>self</w:t>
      </w:r>
      <w:r>
        <w:rPr>
          <w:rFonts w:eastAsia="Times New Roman" w:cs="Courier New" w:ascii="Consolas" w:hAnsi="Consolas"/>
          <w:color w:val="212529"/>
          <w:sz w:val="20"/>
          <w:szCs w:val="20"/>
          <w:lang w:eastAsia="en-IN"/>
        </w:rPr>
        <w:t>):</w:t>
      </w:r>
    </w:p>
    <w:p>
      <w:pPr>
        <w:pStyle w:val="Normal"/>
        <w:pBdr>
          <w:top w:val="single" w:sz="6" w:space="6" w:color="E8E8E8"/>
          <w:left w:val="single" w:sz="6" w:space="9" w:color="E8E8E8"/>
          <w:bottom w:val="single" w:sz="6" w:space="6" w:color="E8E8E8"/>
          <w:right w:val="single" w:sz="6" w:space="9" w:color="E8E8E8"/>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12529"/>
          <w:sz w:val="20"/>
          <w:szCs w:val="20"/>
          <w:lang w:eastAsia="en-IN"/>
        </w:rPr>
      </w:pPr>
      <w:r>
        <w:rPr>
          <w:rFonts w:eastAsia="Times New Roman" w:cs="Courier New" w:ascii="Consolas" w:hAnsi="Consolas"/>
          <w:color w:val="212529"/>
          <w:sz w:val="20"/>
          <w:szCs w:val="20"/>
          <w:lang w:eastAsia="en-IN"/>
        </w:rPr>
        <w:t xml:space="preserve">        </w:t>
      </w:r>
      <w:r>
        <w:rPr>
          <w:rFonts w:eastAsia="Times New Roman" w:cs="Courier New" w:ascii="Consolas" w:hAnsi="Consolas"/>
          <w:b/>
          <w:bCs/>
          <w:color w:val="008000"/>
          <w:sz w:val="20"/>
          <w:szCs w:val="20"/>
          <w:lang w:eastAsia="en-IN"/>
        </w:rPr>
        <w:t>return</w:t>
      </w:r>
      <w:r>
        <w:rPr>
          <w:rFonts w:eastAsia="Times New Roman" w:cs="Courier New" w:ascii="Consolas" w:hAnsi="Consolas"/>
          <w:color w:val="212529"/>
          <w:sz w:val="20"/>
          <w:szCs w:val="20"/>
          <w:lang w:eastAsia="en-IN"/>
        </w:rPr>
        <w:t xml:space="preserve"> </w:t>
      </w:r>
      <w:r>
        <w:rPr>
          <w:rFonts w:eastAsia="Times New Roman" w:cs="Courier New" w:ascii="Consolas" w:hAnsi="Consolas"/>
          <w:color w:val="008000"/>
          <w:sz w:val="20"/>
          <w:szCs w:val="20"/>
          <w:lang w:eastAsia="en-IN"/>
        </w:rPr>
        <w:t>self</w:t>
      </w:r>
      <w:r>
        <w:rPr>
          <w:rFonts w:eastAsia="Times New Roman" w:cs="Courier New" w:ascii="Consolas" w:hAnsi="Consolas"/>
          <w:color w:val="666666"/>
          <w:sz w:val="20"/>
          <w:szCs w:val="20"/>
          <w:lang w:eastAsia="en-IN"/>
        </w:rPr>
        <w:t>.</w:t>
      </w:r>
      <w:r>
        <w:rPr>
          <w:rFonts w:eastAsia="Times New Roman" w:cs="Courier New" w:ascii="Consolas" w:hAnsi="Consolas"/>
          <w:color w:val="212529"/>
          <w:sz w:val="20"/>
          <w:szCs w:val="20"/>
          <w:lang w:eastAsia="en-IN"/>
        </w:rPr>
        <w:t>email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highlight w:val="lightGray"/>
          <w:lang w:val="en-US"/>
        </w:rPr>
      </w:pPr>
      <w:r>
        <w:rPr>
          <w:b/>
          <w:bCs/>
          <w:color w:val="000000" w:themeColor="text1"/>
          <w:sz w:val="24"/>
          <w:szCs w:val="24"/>
          <w:highlight w:val="lightGray"/>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highlight w:val="lightGray"/>
        </w:rPr>
      </w:pPr>
      <w:r>
        <w:rPr>
          <w:b/>
          <w:bCs/>
          <w:color w:val="000000" w:themeColor="text1"/>
          <w:sz w:val="30"/>
          <w:szCs w:val="30"/>
          <w:highlight w:val="lightGray"/>
        </w:rPr>
        <w:t>User Model:</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0"/>
          <w:szCs w:val="30"/>
          <w:highlight w:val="lightGray"/>
        </w:rPr>
      </w:pPr>
      <w:r>
        <w:rPr>
          <w:b/>
          <w:bCs/>
          <w:color w:val="000000" w:themeColor="text1"/>
          <w:sz w:val="30"/>
          <w:szCs w:val="30"/>
          <w:highlight w:val="lightGray"/>
        </w:rPr>
        <w:t>AbstractUser</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django.core.validators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RegexValidator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AbstractUser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django.contrib.auth.validators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UnicodeUsernameValidator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AbstractUser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username_validator = UnicodeUsernameValidator()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username = models.CharField(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80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'Required:Letters, digits and @/./+/-/_ only.'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=[username_validator],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"A user with that username already exists."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first_name = models.CharField(_(</w:t>
      </w:r>
      <w:r>
        <w:rPr>
          <w:rFonts w:eastAsia="Times New Roman" w:cs="Times New Roman" w:ascii="Consolas" w:hAnsi="Consolas"/>
          <w:color w:val="CE9178"/>
          <w:sz w:val="21"/>
          <w:szCs w:val="21"/>
          <w:lang w:eastAsia="en-IN"/>
        </w:rPr>
        <w:t>'first 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last_name = models.CharField(_(</w:t>
      </w:r>
      <w:r>
        <w:rPr>
          <w:rFonts w:eastAsia="Times New Roman" w:cs="Times New Roman" w:ascii="Consolas" w:hAnsi="Consolas"/>
          <w:color w:val="CE9178"/>
          <w:sz w:val="21"/>
          <w:szCs w:val="21"/>
          <w:lang w:eastAsia="en-IN"/>
        </w:rPr>
        <w:t>'last 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30</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models.EmailField(_(</w:t>
      </w:r>
      <w:r>
        <w:rPr>
          <w:rFonts w:eastAsia="Times New Roman" w:cs="Times New Roman" w:ascii="Consolas" w:hAnsi="Consolas"/>
          <w:color w:val="CE9178"/>
          <w:sz w:val="21"/>
          <w:szCs w:val="21"/>
          <w:lang w:eastAsia="en-IN"/>
        </w:rPr>
        <w:t>'email address'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"A user with that email already exists."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phone_no = models.CharField(_(</w:t>
      </w:r>
      <w:r>
        <w:rPr>
          <w:rFonts w:eastAsia="Times New Roman" w:cs="Times New Roman" w:ascii="Consolas" w:hAnsi="Consolas"/>
          <w:color w:val="CE9178"/>
          <w:sz w:val="21"/>
          <w:szCs w:val="21"/>
          <w:lang w:eastAsia="en-IN"/>
        </w:rPr>
        <w:t>'phone no'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validators</w:t>
      </w:r>
      <w:r>
        <w:rPr>
          <w:rFonts w:eastAsia="Times New Roman" w:cs="Times New Roman" w:ascii="Consolas" w:hAnsi="Consolas"/>
          <w:color w:val="D4D4D4"/>
          <w:sz w:val="21"/>
          <w:szCs w:val="21"/>
          <w:lang w:eastAsia="en-IN"/>
        </w:rPr>
        <w:t>= [RegexValidator(</w:t>
      </w:r>
      <w:r>
        <w:rPr>
          <w:rFonts w:eastAsia="Times New Roman" w:cs="Times New Roman" w:ascii="Consolas" w:hAnsi="Consolas"/>
          <w:color w:val="CE9178"/>
          <w:sz w:val="21"/>
          <w:szCs w:val="21"/>
          <w:lang w:eastAsia="en-IN"/>
        </w:rPr>
        <w:t>"^0?[5-9]</w:t>
      </w:r>
      <w:r>
        <w:rPr>
          <w:rFonts w:eastAsia="Times New Roman" w:cs="Times New Roman" w:ascii="Consolas" w:hAnsi="Consolas"/>
          <w:color w:val="569CD6"/>
          <w:sz w:val="21"/>
          <w:szCs w:val="21"/>
          <w:lang w:eastAsia="en-IN"/>
        </w:rPr>
        <w:t>{1}</w:t>
      </w:r>
      <w:r>
        <w:rPr>
          <w:rFonts w:eastAsia="Times New Roman" w:cs="Times New Roman" w:ascii="Consolas" w:hAnsi="Consolas"/>
          <w:color w:val="CE9178"/>
          <w:sz w:val="21"/>
          <w:szCs w:val="21"/>
          <w:lang w:eastAsia="en-IN"/>
        </w:rPr>
        <w:t>\d</w:t>
      </w:r>
      <w:r>
        <w:rPr>
          <w:rFonts w:eastAsia="Times New Roman" w:cs="Times New Roman" w:ascii="Consolas" w:hAnsi="Consolas"/>
          <w:color w:val="569CD6"/>
          <w:sz w:val="21"/>
          <w:szCs w:val="21"/>
          <w:lang w:eastAsia="en-IN"/>
        </w:rPr>
        <w:t>{9}</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help_text</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'(Optional: Phone No. Field!!)'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error_messages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'unique'</w:t>
      </w:r>
      <w:r>
        <w:rPr>
          <w:rFonts w:eastAsia="Times New Roman" w:cs="Times New Roman" w:ascii="Consolas" w:hAnsi="Consolas"/>
          <w:color w:val="D4D4D4"/>
          <w:sz w:val="21"/>
          <w:szCs w:val="21"/>
          <w:lang w:eastAsia="en-IN"/>
        </w:rPr>
        <w:t>: _(</w:t>
      </w:r>
      <w:r>
        <w:rPr>
          <w:rFonts w:eastAsia="Times New Roman" w:cs="Times New Roman" w:ascii="Consolas" w:hAnsi="Consolas"/>
          <w:color w:val="CE9178"/>
          <w:sz w:val="21"/>
          <w:szCs w:val="21"/>
          <w:lang w:eastAsia="en-IN"/>
        </w:rPr>
        <w:t>"A user with that phone number already exists."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Admin.py: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import_export.admin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ImportExportModelAdmin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django.contrib.auth.admin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django.utils.translation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gettext_lazy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admin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CustomUserAdmin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UserAdmin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ImportExportModelAdmin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"""Define admin model for custom User model with no username 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fieldsets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'password'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'Personal info'</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'phone_no'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'Permissions'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'is_active'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'is_staff'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'is_superuser'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'groups'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'user_permissions'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(_(</w:t>
      </w:r>
      <w:r>
        <w:rPr>
          <w:rFonts w:eastAsia="Times New Roman" w:cs="Times New Roman" w:ascii="Consolas" w:hAnsi="Consolas"/>
          <w:color w:val="CE9178"/>
          <w:sz w:val="21"/>
          <w:szCs w:val="21"/>
          <w:lang w:eastAsia="en-IN"/>
        </w:rPr>
        <w:t>'Important dates'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'last_login'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'date_joined'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add_fieldsets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'classes'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'wide'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'fields'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'password1'</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'password2'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'is_staff'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'first_name'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'last_name'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ordering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filter_horizontal = (</w:t>
      </w:r>
      <w:r>
        <w:rPr>
          <w:rFonts w:eastAsia="Times New Roman" w:cs="Times New Roman" w:ascii="Consolas" w:hAnsi="Consolas"/>
          <w:color w:val="CE9178"/>
          <w:sz w:val="21"/>
          <w:szCs w:val="21"/>
          <w:lang w:eastAsia="en-IN"/>
        </w:rPr>
        <w:t>'groups'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'user_permissions'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admin.site.register(User,CustomUserAdmin)</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AUTH_USER_MODEL= </w:t>
      </w:r>
      <w:r>
        <w:rPr>
          <w:rFonts w:eastAsia="Times New Roman" w:cs="Times New Roman" w:ascii="Consolas" w:hAnsi="Consolas"/>
          <w:color w:val="CE9178"/>
          <w:sz w:val="21"/>
          <w:szCs w:val="21"/>
          <w:lang w:eastAsia="en-IN"/>
        </w:rPr>
        <w:t>'Account.User'</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Logind With Email or Phone or Username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Dj/Views.py: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django.contrib.auth.backends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django.contrib.auth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get_user_model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User = get_user_model()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UsernameOrEmailBackend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authenticate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password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in</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'email'</w:t>
      </w:r>
      <w:r>
        <w:rPr>
          <w:rFonts w:eastAsia="Times New Roman" w:cs="Times New Roman" w:ascii="Consolas" w:hAnsi="Consolas"/>
          <w:color w:val="D4D4D4"/>
          <w:sz w:val="21"/>
          <w:szCs w:val="21"/>
          <w:lang w:eastAsia="en-IN"/>
        </w:rPr>
        <w:t>: 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elif</w:t>
      </w:r>
      <w:r>
        <w:rPr>
          <w:rFonts w:eastAsia="Times New Roman" w:cs="Times New Roman" w:ascii="Consolas" w:hAnsi="Consolas"/>
          <w:color w:val="D4D4D4"/>
          <w:sz w:val="21"/>
          <w:szCs w:val="21"/>
          <w:lang w:eastAsia="en-IN"/>
        </w:rPr>
        <w:t> re.search(</w:t>
      </w:r>
      <w:r>
        <w:rPr>
          <w:rFonts w:eastAsia="Times New Roman" w:cs="Times New Roman" w:ascii="Consolas" w:hAnsi="Consolas"/>
          <w:color w:val="CE9178"/>
          <w:sz w:val="21"/>
          <w:szCs w:val="21"/>
          <w:lang w:eastAsia="en-IN"/>
        </w:rPr>
        <w:t>"^0?[5-9]</w:t>
      </w:r>
      <w:r>
        <w:rPr>
          <w:rFonts w:eastAsia="Times New Roman" w:cs="Times New Roman" w:ascii="Consolas" w:hAnsi="Consolas"/>
          <w:color w:val="569CD6"/>
          <w:sz w:val="21"/>
          <w:szCs w:val="21"/>
          <w:lang w:eastAsia="en-IN"/>
        </w:rPr>
        <w:t>{1}</w:t>
      </w:r>
      <w:r>
        <w:rPr>
          <w:rFonts w:eastAsia="Times New Roman" w:cs="Times New Roman" w:ascii="Consolas" w:hAnsi="Consolas"/>
          <w:color w:val="CE9178"/>
          <w:sz w:val="21"/>
          <w:szCs w:val="21"/>
          <w:lang w:eastAsia="en-IN"/>
        </w:rPr>
        <w:t>\d</w:t>
      </w:r>
      <w:r>
        <w:rPr>
          <w:rFonts w:eastAsia="Times New Roman" w:cs="Times New Roman" w:ascii="Consolas" w:hAnsi="Consolas"/>
          <w:color w:val="569CD6"/>
          <w:sz w:val="21"/>
          <w:szCs w:val="21"/>
          <w:lang w:eastAsia="en-IN"/>
        </w:rPr>
        <w:t>{9}</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,username):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'phone_no'</w:t>
      </w:r>
      <w:r>
        <w:rPr>
          <w:rFonts w:eastAsia="Times New Roman" w:cs="Times New Roman" w:ascii="Consolas" w:hAnsi="Consolas"/>
          <w:color w:val="D4D4D4"/>
          <w:sz w:val="21"/>
          <w:szCs w:val="21"/>
          <w:lang w:eastAsia="en-IN"/>
        </w:rPr>
        <w:t>:username}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kwargs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 username}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user = User.objects.get(**kwargs)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user.check_password(password):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user_id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User.objects.get(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=user_id)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User.DoesNotExist: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settings.py: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AUTHENTICATION_BACKENDS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 . . . .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'dj.views.UsernameOrEmailBackend'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'django.contrib.auth.backends.ModelBackend'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Like and dislike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r>
        <w:rPr>
          <w:b/>
          <w:bCs/>
          <w:color w:val="000000" w:themeColor="text1"/>
          <w:sz w:val="24"/>
          <w:szCs w:val="24"/>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Like_user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 = Post.objects.get(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Like.objects.create(</w:t>
      </w:r>
      <w:r>
        <w:rPr>
          <w:rFonts w:eastAsia="Times New Roman" w:cs="Times New Roman" w:ascii="Consolas" w:hAnsi="Consolas"/>
          <w:color w:val="9CDCFE"/>
          <w:sz w:val="21"/>
          <w:szCs w:val="21"/>
          <w:lang w:eastAsia="en-IN"/>
        </w:rPr>
        <w:t>post</w:t>
      </w:r>
      <w:r>
        <w:rPr>
          <w:rFonts w:eastAsia="Times New Roman" w:cs="Times New Roman" w:ascii="Consolas" w:hAnsi="Consolas"/>
          <w:color w:val="D4D4D4"/>
          <w:sz w:val="21"/>
          <w:szCs w:val="21"/>
          <w:lang w:eastAsia="en-IN"/>
        </w:rPr>
        <w:t>=post,</w:t>
      </w:r>
      <w:r>
        <w:rPr>
          <w:rFonts w:eastAsia="Times New Roman" w:cs="Times New Roman" w:ascii="Consolas" w:hAnsi="Consolas"/>
          <w:color w:val="9CDCFE"/>
          <w:sz w:val="21"/>
          <w:szCs w:val="21"/>
          <w:lang w:eastAsia="en-IN"/>
        </w:rPr>
        <w:t>liked_by</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messages.error(request,</w:t>
      </w:r>
      <w:r>
        <w:rPr>
          <w:rFonts w:eastAsia="Times New Roman" w:cs="Times New Roman" w:ascii="Consolas" w:hAnsi="Consolas"/>
          <w:color w:val="CE9178"/>
          <w:sz w:val="21"/>
          <w:szCs w:val="21"/>
          <w:lang w:eastAsia="en-IN"/>
        </w:rPr>
        <w:t>"for like this post"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redirect(request.META[</w:t>
      </w:r>
      <w:r>
        <w:rPr>
          <w:rFonts w:eastAsia="Times New Roman" w:cs="Times New Roman" w:ascii="Consolas" w:hAnsi="Consolas"/>
          <w:color w:val="CE9178"/>
          <w:sz w:val="21"/>
          <w:szCs w:val="21"/>
          <w:lang w:eastAsia="en-IN"/>
        </w:rPr>
        <w:t>'HTTP_REFERER'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Unlike_user</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post = Post.objects.get(</w:t>
      </w:r>
      <w:r>
        <w:rPr>
          <w:rFonts w:eastAsia="Times New Roman" w:cs="Times New Roman" w:ascii="Consolas" w:hAnsi="Consolas"/>
          <w:color w:val="9CDCFE"/>
          <w:sz w:val="21"/>
          <w:szCs w:val="21"/>
          <w:lang w:eastAsia="en-IN"/>
        </w:rPr>
        <w:t>pk</w:t>
      </w:r>
      <w:r>
        <w:rPr>
          <w:rFonts w:eastAsia="Times New Roman" w:cs="Times New Roman" w:ascii="Consolas" w:hAnsi="Consolas"/>
          <w:color w:val="D4D4D4"/>
          <w:sz w:val="21"/>
          <w:szCs w:val="21"/>
          <w:lang w:eastAsia="en-IN"/>
        </w:rPr>
        <w:t>=pk)</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Like.objects.filter(</w:t>
      </w:r>
      <w:r>
        <w:rPr>
          <w:rFonts w:eastAsia="Times New Roman" w:cs="Times New Roman" w:ascii="Consolas" w:hAnsi="Consolas"/>
          <w:color w:val="9CDCFE"/>
          <w:sz w:val="21"/>
          <w:szCs w:val="21"/>
          <w:lang w:eastAsia="en-IN"/>
        </w:rPr>
        <w:t>post</w:t>
      </w:r>
      <w:r>
        <w:rPr>
          <w:rFonts w:eastAsia="Times New Roman" w:cs="Times New Roman" w:ascii="Consolas" w:hAnsi="Consolas"/>
          <w:color w:val="D4D4D4"/>
          <w:sz w:val="21"/>
          <w:szCs w:val="21"/>
          <w:lang w:eastAsia="en-IN"/>
        </w:rPr>
        <w:t>=post,</w:t>
      </w:r>
      <w:r>
        <w:rPr>
          <w:rFonts w:eastAsia="Times New Roman" w:cs="Times New Roman" w:ascii="Consolas" w:hAnsi="Consolas"/>
          <w:color w:val="9CDCFE"/>
          <w:sz w:val="21"/>
          <w:szCs w:val="21"/>
          <w:lang w:eastAsia="en-IN"/>
        </w:rPr>
        <w:t>liked_by</w:t>
      </w:r>
      <w:r>
        <w:rPr>
          <w:rFonts w:eastAsia="Times New Roman" w:cs="Times New Roman" w:ascii="Consolas" w:hAnsi="Consolas"/>
          <w:color w:val="D4D4D4"/>
          <w:sz w:val="21"/>
          <w:szCs w:val="21"/>
          <w:lang w:eastAsia="en-IN"/>
        </w:rPr>
        <w:t>=request.user).delete()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redirect(request.META[</w:t>
      </w:r>
      <w:r>
        <w:rPr>
          <w:rFonts w:eastAsia="Times New Roman" w:cs="Times New Roman" w:ascii="Consolas" w:hAnsi="Consolas"/>
          <w:color w:val="CE9178"/>
          <w:sz w:val="21"/>
          <w:szCs w:val="21"/>
          <w:lang w:eastAsia="en-IN"/>
        </w:rPr>
        <w:t>'HTTP_REFERER'</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t>Search Function</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search</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request.method == </w:t>
      </w:r>
      <w:r>
        <w:rPr>
          <w:rFonts w:eastAsia="Times New Roman" w:cs="Times New Roman" w:ascii="Consolas" w:hAnsi="Consolas"/>
          <w:color w:val="CE9178"/>
          <w:sz w:val="21"/>
          <w:szCs w:val="21"/>
          <w:lang w:eastAsia="en-IN"/>
        </w:rPr>
        <w:t>'POST'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srch = request.POST[</w:t>
      </w:r>
      <w:r>
        <w:rPr>
          <w:rFonts w:eastAsia="Times New Roman" w:cs="Times New Roman" w:ascii="Consolas" w:hAnsi="Consolas"/>
          <w:color w:val="CE9178"/>
          <w:sz w:val="21"/>
          <w:szCs w:val="21"/>
          <w:lang w:eastAsia="en-IN"/>
        </w:rPr>
        <w:t>'src'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match = Post.objects.filter(Q(</w:t>
      </w:r>
      <w:r>
        <w:rPr>
          <w:rFonts w:eastAsia="Times New Roman" w:cs="Times New Roman" w:ascii="Consolas" w:hAnsi="Consolas"/>
          <w:color w:val="9CDCFE"/>
          <w:sz w:val="21"/>
          <w:szCs w:val="21"/>
          <w:lang w:eastAsia="en-IN"/>
        </w:rPr>
        <w:t>title__icontains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description__icontains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caption__icontains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cr_date__icontains</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title__istartswith</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Q(</w:t>
      </w:r>
      <w:r>
        <w:rPr>
          <w:rFonts w:eastAsia="Times New Roman" w:cs="Times New Roman" w:ascii="Consolas" w:hAnsi="Consolas"/>
          <w:color w:val="9CDCFE"/>
          <w:sz w:val="21"/>
          <w:szCs w:val="21"/>
          <w:lang w:eastAsia="en-IN"/>
        </w:rPr>
        <w:t>description__istartswith</w:t>
      </w:r>
      <w:r>
        <w:rPr>
          <w:rFonts w:eastAsia="Times New Roman" w:cs="Times New Roman" w:ascii="Consolas" w:hAnsi="Consolas"/>
          <w:color w:val="D4D4D4"/>
          <w:sz w:val="21"/>
          <w:szCs w:val="21"/>
          <w:lang w:eastAsia="en-IN"/>
        </w:rPr>
        <w:t>=srch)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match: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'news/search.html'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"sr"</w:t>
      </w:r>
      <w:r>
        <w:rPr>
          <w:rFonts w:eastAsia="Times New Roman" w:cs="Times New Roman" w:ascii="Consolas" w:hAnsi="Consolas"/>
          <w:color w:val="D4D4D4"/>
          <w:sz w:val="21"/>
          <w:szCs w:val="21"/>
          <w:lang w:eastAsia="en-IN"/>
        </w:rPr>
        <w:t>:match})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messages.error(request,</w:t>
      </w:r>
      <w:r>
        <w:rPr>
          <w:rFonts w:eastAsia="Times New Roman" w:cs="Times New Roman" w:ascii="Consolas" w:hAnsi="Consolas"/>
          <w:color w:val="CE9178"/>
          <w:sz w:val="21"/>
          <w:szCs w:val="21"/>
          <w:lang w:eastAsia="en-IN"/>
        </w:rPr>
        <w:t>"No results found"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'news/search.html'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redirect(request.META[</w:t>
      </w:r>
      <w:r>
        <w:rPr>
          <w:rFonts w:eastAsia="Times New Roman" w:cs="Times New Roman" w:ascii="Consolas" w:hAnsi="Consolas"/>
          <w:color w:val="CE9178"/>
          <w:sz w:val="21"/>
          <w:szCs w:val="21"/>
          <w:lang w:eastAsia="en-IN"/>
        </w:rPr>
        <w:t>'HTTP_REFERER'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render(request,</w:t>
      </w:r>
      <w:r>
        <w:rPr>
          <w:rFonts w:eastAsia="Times New Roman" w:cs="Times New Roman" w:ascii="Consolas" w:hAnsi="Consolas"/>
          <w:color w:val="CE9178"/>
          <w:sz w:val="21"/>
          <w:szCs w:val="21"/>
          <w:lang w:eastAsia="en-IN"/>
        </w:rPr>
        <w:t>'news/post_list.html'</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Change Username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@method_decorator</w:t>
      </w:r>
      <w:r>
        <w:rPr>
          <w:rFonts w:eastAsia="Times New Roman" w:cs="Times New Roman" w:ascii="Consolas" w:hAnsi="Consolas"/>
          <w:color w:val="D4D4D4"/>
          <w:sz w:val="21"/>
          <w:szCs w:val="21"/>
          <w:lang w:eastAsia="en-IN"/>
        </w:rPr>
        <w:t>(login_required,</w:t>
      </w:r>
      <w:r>
        <w:rPr>
          <w:rFonts w:eastAsia="Times New Roman" w:cs="Times New Roman" w:ascii="Consolas" w:hAnsi="Consolas"/>
          <w:color w:val="9CDCFE"/>
          <w:sz w:val="21"/>
          <w:szCs w:val="21"/>
          <w:lang w:eastAsia="en-IN"/>
        </w:rPr>
        <w:t>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"dispatch"</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Changeusername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SuccessMessageMixin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UpdateView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'phone_no'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template_name = </w:t>
      </w:r>
      <w:r>
        <w:rPr>
          <w:rFonts w:eastAsia="Times New Roman" w:cs="Times New Roman" w:ascii="Consolas" w:hAnsi="Consolas"/>
          <w:color w:val="CE9178"/>
          <w:sz w:val="21"/>
          <w:szCs w:val="21"/>
          <w:lang w:eastAsia="en-IN"/>
        </w:rPr>
        <w:t>'news/change_username.html'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success_message = </w:t>
      </w:r>
      <w:r>
        <w:rPr>
          <w:rFonts w:eastAsia="Times New Roman" w:cs="Times New Roman" w:ascii="Consolas" w:hAnsi="Consolas"/>
          <w:color w:val="CE9178"/>
          <w:sz w:val="21"/>
          <w:szCs w:val="21"/>
          <w:lang w:eastAsia="en-IN"/>
        </w:rPr>
        <w:t>"Your username and phone number successfully updated!!"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get_success_url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companyid=</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.request.user.profile.id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reverse_lazy(</w:t>
      </w:r>
      <w:r>
        <w:rPr>
          <w:rFonts w:eastAsia="Times New Roman" w:cs="Times New Roman" w:ascii="Consolas" w:hAnsi="Consolas"/>
          <w:color w:val="CE9178"/>
          <w:sz w:val="21"/>
          <w:szCs w:val="21"/>
          <w:lang w:eastAsia="en-IN"/>
        </w:rPr>
        <w:t>'my_profile'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'pk'</w:t>
      </w:r>
      <w:r>
        <w:rPr>
          <w:rFonts w:eastAsia="Times New Roman" w:cs="Times New Roman" w:ascii="Consolas" w:hAnsi="Consolas"/>
          <w:color w:val="D4D4D4"/>
          <w:sz w:val="21"/>
          <w:szCs w:val="21"/>
          <w:lang w:eastAsia="en-IN"/>
        </w:rPr>
        <w:t>: companyid}</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Normal"/>
        <w:shd w:val="clear" w:color="auto" w:fill="D0CECE" w:themeFill="background2" w:themeFillShade="e6"/>
        <w:tabs>
          <w:tab w:val="clear" w:pos="720"/>
          <w:tab w:val="left" w:pos="574" w:leader="none"/>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Django Email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28"/>
          <w:szCs w:val="28"/>
          <w:lang w:val="en-US"/>
        </w:rPr>
      </w:pPr>
      <w:r>
        <w:rPr>
          <w:b/>
          <w:bCs/>
          <w:color w:val="000000" w:themeColor="text1"/>
          <w:sz w:val="28"/>
          <w:szCs w:val="28"/>
          <w:highlight w:val="lightGray"/>
          <w:lang w:val="en-US"/>
        </w:rPr>
        <w:t>Method No. 1 : EmailMessage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 = render_to_string(</w:t>
      </w:r>
      <w:r>
        <w:rPr>
          <w:rFonts w:eastAsia="Times New Roman" w:cs="Times New Roman" w:ascii="Consolas" w:hAnsi="Consolas"/>
          <w:color w:val="CE9178"/>
          <w:sz w:val="21"/>
          <w:szCs w:val="21"/>
          <w:lang w:eastAsia="en-IN"/>
        </w:rPr>
        <w:t>'email_conform.html'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:customer})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 = EmailMessage(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'Thank for purchasing the ecommerce course!'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template,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[request.user.email],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email.fail_silently = </w:t>
      </w:r>
      <w:r>
        <w:rPr>
          <w:rFonts w:eastAsia="Times New Roman" w:cs="Times New Roman" w:ascii="Consolas" w:hAnsi="Consolas"/>
          <w:color w:val="569CD6"/>
          <w:sz w:val="21"/>
          <w:szCs w:val="21"/>
          <w:lang w:eastAsia="en-IN"/>
        </w:rPr>
        <w:t>False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email.send()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highlight w:val="lightGray"/>
          <w:lang w:val="en-US"/>
        </w:rPr>
        <w:t>email_change.html: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Hey {{name}}!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Tye your email message here……….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Pradip Kachhadiya</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28"/>
          <w:szCs w:val="28"/>
          <w:lang w:val="en-US"/>
        </w:rPr>
      </w:pPr>
      <w:r>
        <w:rPr>
          <w:b/>
          <w:bCs/>
          <w:color w:val="000000" w:themeColor="text1"/>
          <w:sz w:val="28"/>
          <w:szCs w:val="28"/>
          <w:highlight w:val="lightGray"/>
          <w:lang w:val="en-US"/>
        </w:rPr>
        <w:t>Method No. : 2 : send_mail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email_text = render_to_string(</w:t>
      </w:r>
      <w:r>
        <w:rPr>
          <w:rFonts w:eastAsia="Times New Roman" w:cs="Times New Roman" w:ascii="Consolas" w:hAnsi="Consolas"/>
          <w:color w:val="CE9178"/>
          <w:sz w:val="21"/>
          <w:szCs w:val="21"/>
          <w:lang w:eastAsia="en-IN"/>
        </w:rPr>
        <w:t>'email_conform.txt'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:customer})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email_template = render_to_string(</w:t>
      </w:r>
      <w:r>
        <w:rPr>
          <w:rFonts w:eastAsia="Times New Roman" w:cs="Times New Roman" w:ascii="Consolas" w:hAnsi="Consolas"/>
          <w:color w:val="CE9178"/>
          <w:sz w:val="21"/>
          <w:szCs w:val="21"/>
          <w:lang w:eastAsia="en-IN"/>
        </w:rPr>
        <w:t>'email_conform.html'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'name'</w:t>
      </w:r>
      <w:r>
        <w:rPr>
          <w:rFonts w:eastAsia="Times New Roman" w:cs="Times New Roman" w:ascii="Consolas" w:hAnsi="Consolas"/>
          <w:color w:val="D4D4D4"/>
          <w:sz w:val="21"/>
          <w:szCs w:val="21"/>
          <w:lang w:eastAsia="en-IN"/>
        </w:rPr>
        <w:t>:customer})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send_mail(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'Thank for purchasing the ecommerce course!'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email_text,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[request.user.email],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html_message</w:t>
      </w:r>
      <w:r>
        <w:rPr>
          <w:rFonts w:eastAsia="Times New Roman" w:cs="Times New Roman" w:ascii="Consolas" w:hAnsi="Consolas"/>
          <w:color w:val="D4D4D4"/>
          <w:sz w:val="21"/>
          <w:szCs w:val="21"/>
          <w:lang w:eastAsia="en-IN"/>
        </w:rPr>
        <w:t>=email_template,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fail_silently</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False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28"/>
          <w:szCs w:val="28"/>
        </w:rPr>
      </w:pPr>
      <w:r>
        <w:rPr>
          <w:b/>
          <w:bCs/>
          <w:color w:val="000000" w:themeColor="text1"/>
          <w:sz w:val="28"/>
          <w:szCs w:val="28"/>
          <w:highlight w:val="lightGray"/>
          <w:lang w:val="en-US"/>
        </w:rPr>
        <w:t xml:space="preserve">Method No. : 3 </w:t>
      </w:r>
      <w:r>
        <w:rPr>
          <w:b/>
          <w:bCs/>
          <w:color w:val="000000" w:themeColor="text1"/>
          <w:sz w:val="28"/>
          <w:szCs w:val="28"/>
          <w:highlight w:val="lightGray"/>
        </w:rPr>
        <w:t>EmailMultiAlternatives</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django.core.mail.message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django.template.loader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render_to_string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email_template3 = render_to_string(</w:t>
      </w:r>
      <w:r>
        <w:rPr>
          <w:rFonts w:eastAsia="Times New Roman" w:cs="Times New Roman" w:ascii="Consolas" w:hAnsi="Consolas"/>
          <w:color w:val="CE9178"/>
          <w:sz w:val="21"/>
          <w:szCs w:val="21"/>
          <w:lang w:eastAsia="en-IN"/>
        </w:rPr>
        <w:t>'email_buyer3.html'</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"postData"</w:t>
      </w:r>
      <w:r>
        <w:rPr>
          <w:rFonts w:eastAsia="Times New Roman" w:cs="Times New Roman" w:ascii="Consolas" w:hAnsi="Consolas"/>
          <w:color w:val="D4D4D4"/>
          <w:sz w:val="21"/>
          <w:szCs w:val="21"/>
          <w:lang w:eastAsia="en-IN"/>
        </w:rPr>
        <w:t> : postData,</w:t>
      </w:r>
      <w:r>
        <w:rPr>
          <w:rFonts w:eastAsia="Times New Roman" w:cs="Times New Roman" w:ascii="Consolas" w:hAnsi="Consolas"/>
          <w:color w:val="CE9178"/>
          <w:sz w:val="21"/>
          <w:szCs w:val="21"/>
          <w:lang w:eastAsia="en-IN"/>
        </w:rPr>
        <w:t>"shipping_info"</w:t>
      </w:r>
      <w:r>
        <w:rPr>
          <w:rFonts w:eastAsia="Times New Roman" w:cs="Times New Roman" w:ascii="Consolas" w:hAnsi="Consolas"/>
          <w:color w:val="D4D4D4"/>
          <w:sz w:val="21"/>
          <w:szCs w:val="21"/>
          <w:lang w:eastAsia="en-IN"/>
        </w:rPr>
        <w:t>:shipping_info,</w:t>
      </w:r>
      <w:r>
        <w:rPr>
          <w:rFonts w:eastAsia="Times New Roman" w:cs="Times New Roman" w:ascii="Consolas" w:hAnsi="Consolas"/>
          <w:color w:val="CE9178"/>
          <w:sz w:val="21"/>
          <w:szCs w:val="21"/>
          <w:lang w:eastAsia="en-IN"/>
        </w:rPr>
        <w:t>"orderitem1"</w:t>
      </w:r>
      <w:r>
        <w:rPr>
          <w:rFonts w:eastAsia="Times New Roman" w:cs="Times New Roman" w:ascii="Consolas" w:hAnsi="Consolas"/>
          <w:color w:val="D4D4D4"/>
          <w:sz w:val="21"/>
          <w:szCs w:val="21"/>
          <w:lang w:eastAsia="en-IN"/>
        </w:rPr>
        <w:t>:orderitem1,</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:order.customer.id})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mail_buyer3 =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"Order Completed"</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"Your order detail"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[shipping_info.customer.email],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mail_buyer3.attach_alternative(email_template3, </w:t>
      </w:r>
      <w:r>
        <w:rPr>
          <w:rFonts w:eastAsia="Times New Roman" w:cs="Times New Roman" w:ascii="Consolas" w:hAnsi="Consolas"/>
          <w:color w:val="CE9178"/>
          <w:sz w:val="21"/>
          <w:szCs w:val="21"/>
          <w:lang w:eastAsia="en-IN"/>
        </w:rPr>
        <w:t>'text/html'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mail_buyer3.send()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D0CECE" w:themeFill="background2" w:themeFillShade="e6"/>
        <w:tabs>
          <w:tab w:val="clear" w:pos="720"/>
          <w:tab w:val="left" w:pos="1629" w:leader="none"/>
          <w:tab w:val="center" w:pos="3795" w:leader="none"/>
          <w:tab w:val="right" w:pos="7590" w:leader="none"/>
        </w:tabs>
        <w:spacing w:lineRule="auto" w:line="240"/>
        <w:jc w:val="center"/>
        <w:rPr>
          <w:b/>
          <w:b/>
          <w:bCs/>
          <w:color w:val="000000" w:themeColor="text1"/>
          <w:sz w:val="40"/>
          <w:szCs w:val="40"/>
          <w:lang w:val="en-US"/>
        </w:rPr>
      </w:pPr>
      <w:r>
        <w:rPr>
          <w:b/>
          <w:bCs/>
          <w:color w:val="000000" w:themeColor="text1"/>
          <w:sz w:val="40"/>
          <w:szCs w:val="40"/>
          <w:lang w:val="en-US"/>
        </w:rPr>
        <w:t>SideBar with Html &amp; Css &amp; Js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highlight w:val="lightGray"/>
          <w:lang w:val="en-US"/>
        </w:rPr>
        <w:t>Sidebar.html: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"sidebar__btn"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fa-bars bg-warning text-dark p-2 px-3 border-dark btn rounded font-weight-bold"</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style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"font-size: 20px;"</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nav</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"text"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Side Bar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div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"sidebar__nav"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Dashboard</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"feat_btn"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Searvices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fa-caret-down"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"sidebar__nav submenu__show"</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Webdesign</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App master</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"srv_btn"</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Feature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span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"second"</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"fa fa-caret-down"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aria-hidden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"true"</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span</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"sidebar__nav submenu__show1"</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pages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Element</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Portfolio</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Overview</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ShortCuts</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"main__li"</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a</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href</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808080"/>
          <w:sz w:val="21"/>
          <w:szCs w:val="21"/>
          <w:lang w:eastAsia="en-IN"/>
        </w:rPr>
        <w:t>&gt;</w:t>
      </w:r>
      <w:r>
        <w:rPr>
          <w:rFonts w:eastAsia="Times New Roman" w:cs="Times New Roman" w:ascii="Consolas" w:hAnsi="Consolas"/>
          <w:color w:val="D4D4D4"/>
          <w:sz w:val="21"/>
          <w:szCs w:val="21"/>
          <w:lang w:eastAsia="en-IN"/>
        </w:rPr>
        <w:t>Feedback</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a</w:t>
      </w:r>
      <w:r>
        <w:rPr>
          <w:rFonts w:eastAsia="Times New Roman" w:cs="Times New Roman" w:ascii="Consolas" w:hAnsi="Consolas"/>
          <w:color w:val="808080"/>
          <w:sz w:val="21"/>
          <w:szCs w:val="21"/>
          <w:lang w:eastAsia="en-IN"/>
        </w:rPr>
        <w:t>&gt;&lt;/</w:t>
      </w:r>
      <w:r>
        <w:rPr>
          <w:rFonts w:eastAsia="Times New Roman" w:cs="Times New Roman" w:ascii="Consolas" w:hAnsi="Consolas"/>
          <w:color w:val="569CD6"/>
          <w:sz w:val="21"/>
          <w:szCs w:val="21"/>
          <w:lang w:eastAsia="en-IN"/>
        </w:rPr>
        <w:t>li</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ul</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nav</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30"/>
          <w:szCs w:val="30"/>
          <w:highlight w:val="lightGray"/>
          <w:lang w:val="en-US"/>
        </w:rPr>
        <w:t>Javascript.js:</w:t>
      </w:r>
      <w:r>
        <w:rPr>
          <w:b/>
          <w:bCs/>
          <w:color w:val="000000" w:themeColor="text1"/>
          <w:sz w:val="30"/>
          <w:szCs w:val="30"/>
          <w:lang w:val="en-US"/>
        </w:rPr>
        <w:t xml:space="preserve"> </w:t>
      </w:r>
      <w:r>
        <w:rPr>
          <w:b/>
          <w:bCs/>
          <w:color w:val="FF0000"/>
          <w:sz w:val="24"/>
          <w:szCs w:val="24"/>
          <w:lang w:val="en-US"/>
        </w:rPr>
        <w:t>(Add it above &lt;/body&gt;)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script</w:t>
      </w:r>
      <w:r>
        <w:rPr>
          <w:rFonts w:eastAsia="Times New Roman" w:cs="Times New Roman" w:ascii="Consolas" w:hAnsi="Consolas"/>
          <w:color w:val="808080"/>
          <w:sz w:val="21"/>
          <w:szCs w:val="21"/>
          <w:lang w:eastAsia="en-IN"/>
        </w:rPr>
        <w:t>&gt;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'.sidebar__btn'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click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function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this</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'click'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'.sidebar'</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'.feat_btn'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click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function</w:t>
      </w:r>
      <w:r>
        <w:rPr>
          <w:rFonts w:eastAsia="Times New Roman" w:cs="Times New Roman" w:ascii="Consolas" w:hAnsi="Consolas"/>
          <w:color w:val="D4D4D4"/>
          <w:sz w:val="21"/>
          <w:szCs w:val="21"/>
          <w:lang w:eastAsia="en-IN"/>
        </w:rPr>
        <w:t>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'.submenu__show'</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'.first'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"rotate"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'.srv_btn'</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click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function</w:t>
      </w:r>
      <w:r>
        <w:rPr>
          <w:rFonts w:eastAsia="Times New Roman" w:cs="Times New Roman" w:ascii="Consolas" w:hAnsi="Consolas"/>
          <w:color w:val="D4D4D4"/>
          <w:sz w:val="21"/>
          <w:szCs w:val="21"/>
          <w:lang w:eastAsia="en-IN"/>
        </w:rPr>
        <w:t>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'.submenu__show1'</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"show1"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FC1FF"/>
          <w:sz w:val="21"/>
          <w:szCs w:val="21"/>
          <w:lang w:eastAsia="en-IN"/>
        </w:rPr>
        <w: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'.second'</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toggleClass</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"rotate"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808080"/>
          <w:sz w:val="21"/>
          <w:szCs w:val="21"/>
          <w:lang w:eastAsia="en-IN"/>
        </w:rPr>
        <w:t>&lt;/</w:t>
      </w:r>
      <w:r>
        <w:rPr>
          <w:rFonts w:eastAsia="Times New Roman" w:cs="Times New Roman" w:ascii="Consolas" w:hAnsi="Consolas"/>
          <w:color w:val="569CD6"/>
          <w:sz w:val="21"/>
          <w:szCs w:val="21"/>
          <w:lang w:eastAsia="en-IN"/>
        </w:rPr>
        <w:t>script</w:t>
      </w:r>
      <w:r>
        <w:rPr>
          <w:rFonts w:eastAsia="Times New Roman" w:cs="Times New Roman" w:ascii="Consolas" w:hAnsi="Consolas"/>
          <w:color w:val="808080"/>
          <w:sz w:val="21"/>
          <w:szCs w:val="21"/>
          <w:lang w:eastAsia="en-IN"/>
        </w:rPr>
        <w:t>&gt;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highlight w:val="lightGray"/>
          <w:lang w:val="en-US"/>
        </w:rPr>
        <w:t>Style.css: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fixed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width</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250px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-250px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background-image</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linear-gradient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to </w:t>
      </w:r>
      <w:r>
        <w:rPr>
          <w:rFonts w:eastAsia="Times New Roman" w:cs="Times New Roman" w:ascii="Consolas" w:hAnsi="Consolas"/>
          <w:color w:val="CE9178"/>
          <w:sz w:val="21"/>
          <w:szCs w:val="21"/>
          <w:lang w:eastAsia="en-IN"/>
        </w:rPr>
        <w:t>bottom</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185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218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231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248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212</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145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223</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147</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223</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overflow-y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auto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0.7s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ease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.sidebar::-webkit-scrollbar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-ms-overflow-style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IE and Edge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scrollbar-width</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Firefox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.text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white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25px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600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line-height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150px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57</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57</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letter-spacing</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list-style</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width</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margin</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padding</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line-height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55px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border-bottom</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1px</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solid</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109</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relative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black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text-decoration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18px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font-weight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width</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padding-left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3px</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solid</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transparent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a:hover</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orange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background-color</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77</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75</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75</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border-left-color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orange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static</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.submenu__show.show</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.submenu__show1.show1</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display</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block</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line-height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42px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border-bottom</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ul</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17px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color</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padding-left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80px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background-color</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bisque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border-bottom</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0.2px</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solid</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rgb</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128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128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128</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0.2</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.main__li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span</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absolute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50%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right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transform</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translateY</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font-size</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transform </w:t>
      </w:r>
      <w:r>
        <w:rPr>
          <w:rFonts w:eastAsia="Times New Roman" w:cs="Times New Roman" w:ascii="Consolas" w:hAnsi="Consolas"/>
          <w:color w:val="B5CEA8"/>
          <w:sz w:val="21"/>
          <w:szCs w:val="21"/>
          <w:lang w:eastAsia="en-IN"/>
        </w:rPr>
        <w:t>0.4s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.sidebar__nav</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li</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a</w:t>
      </w:r>
      <w:r>
        <w:rPr>
          <w:rFonts w:eastAsia="Times New Roman" w:cs="Times New Roman" w:ascii="Consolas" w:hAnsi="Consolas"/>
          <w:color w:val="D4D4D4"/>
          <w:sz w:val="21"/>
          <w:szCs w:val="21"/>
          <w:lang w:eastAsia="en-IN"/>
        </w:rPr>
        <w:t> &gt; </w:t>
      </w:r>
      <w:r>
        <w:rPr>
          <w:rFonts w:eastAsia="Times New Roman" w:cs="Times New Roman" w:ascii="Consolas" w:hAnsi="Consolas"/>
          <w:color w:val="D7BA7D"/>
          <w:sz w:val="21"/>
          <w:szCs w:val="21"/>
          <w:lang w:eastAsia="en-IN"/>
        </w:rPr>
        <w:t>span.rotate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transform</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translateY</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-50%</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rotate</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-180deg</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.sidebar__btn</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position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absolute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top</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transition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0.7s</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ease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.sidebar__btn.click</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249px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z-index</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.sidebar__btn.click</w:t>
      </w:r>
      <w:r>
        <w:rPr>
          <w:rFonts w:eastAsia="Times New Roman" w:cs="Times New Roman" w:ascii="Consolas" w:hAnsi="Consolas"/>
          <w:color w:val="D4D4D4"/>
          <w:sz w:val="21"/>
          <w:szCs w:val="21"/>
          <w:lang w:eastAsia="en-IN"/>
        </w:rPr>
        <w:t> </w:t>
      </w:r>
      <w:r>
        <w:rPr>
          <w:rFonts w:eastAsia="Times New Roman" w:cs="Times New Roman" w:ascii="Consolas" w:hAnsi="Consolas"/>
          <w:color w:val="D7BA7D"/>
          <w:sz w:val="21"/>
          <w:szCs w:val="21"/>
          <w:lang w:eastAsia="en-IN"/>
        </w:rPr>
        <w:t>span:before</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content</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r>
        <w:rPr>
          <w:rFonts w:eastAsia="Times New Roman" w:cs="Segoe UI Emoji" w:ascii="Segoe UI Emoji" w:hAnsi="Segoe UI Emoji"/>
          <w:color w:val="CE9178"/>
          <w:sz w:val="21"/>
          <w:szCs w:val="21"/>
          <w:lang w:eastAsia="en-IN"/>
        </w:rPr>
        <w:t>❌</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7BA7D"/>
          <w:sz w:val="21"/>
          <w:szCs w:val="21"/>
          <w:lang w:eastAsia="en-IN"/>
        </w:rPr>
        <w:t>.sidebar.show</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left</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0px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w:t>
      </w:r>
    </w:p>
    <w:p>
      <w:pPr>
        <w:pStyle w:val="Normal"/>
        <w:shd w:val="clear" w:color="auto" w:fill="1E1E1E"/>
        <w:spacing w:lineRule="atLeast" w:line="285"/>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8"/>
          <w:szCs w:val="28"/>
          <w:lang w:val="en-US"/>
        </w:rPr>
      </w:pPr>
      <w:r>
        <w:rPr>
          <w:b/>
          <w:bCs/>
          <w:color w:val="000000" w:themeColor="text1"/>
          <w:sz w:val="28"/>
          <w:szCs w:val="28"/>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before="0" w:after="40"/>
        <w:jc w:val="center"/>
        <w:rPr>
          <w:b/>
          <w:b/>
          <w:bCs/>
          <w:color w:val="000000" w:themeColor="text1"/>
          <w:sz w:val="36"/>
          <w:szCs w:val="36"/>
          <w:lang w:val="en-US"/>
        </w:rPr>
      </w:pPr>
      <w:r>
        <w:rPr>
          <w:b/>
          <w:bCs/>
          <w:color w:val="000000" w:themeColor="text1"/>
          <w:sz w:val="36"/>
          <w:szCs w:val="36"/>
          <w:lang w:val="en-US"/>
        </w:rPr>
        <w:t>Permanently Delete the Software</w:t>
      </w:r>
    </w:p>
    <w:p>
      <w:pPr>
        <w:pStyle w:val="Normal"/>
        <w:shd w:val="clear" w:color="auto" w:fill="FFFFFF" w:themeFill="background1"/>
        <w:tabs>
          <w:tab w:val="clear" w:pos="720"/>
          <w:tab w:val="left" w:pos="1629" w:leader="none"/>
          <w:tab w:val="center" w:pos="3795" w:leader="none"/>
          <w:tab w:val="right" w:pos="7590" w:leader="none"/>
        </w:tabs>
        <w:spacing w:lineRule="auto" w:line="360"/>
        <w:jc w:val="center"/>
        <w:rPr>
          <w:b/>
          <w:b/>
          <w:bCs/>
          <w:color w:val="000000" w:themeColor="text1"/>
          <w:sz w:val="36"/>
          <w:szCs w:val="36"/>
          <w:lang w:val="en-US"/>
        </w:rPr>
      </w:pPr>
      <w:r>
        <w:rPr>
          <w:b/>
          <w:bCs/>
          <w:color w:val="000000" w:themeColor="text1"/>
          <w:sz w:val="36"/>
          <w:szCs w:val="36"/>
          <w:lang w:val="en-US"/>
        </w:rPr>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Control panel </w:t>
      </w:r>
      <w:r>
        <w:rPr>
          <w:rFonts w:eastAsia="Wingdings" w:cs="Wingdings" w:ascii="Wingdings" w:hAnsi="Wingdings"/>
          <w:b/>
          <w:bCs/>
          <w:color w:val="000000" w:themeColor="text1"/>
          <w:sz w:val="32"/>
          <w:szCs w:val="32"/>
          <w:lang w:val="en-US"/>
        </w:rPr>
        <w:t></w:t>
      </w:r>
      <w:r>
        <w:rPr>
          <w:b/>
          <w:bCs/>
          <w:color w:val="000000" w:themeColor="text1"/>
          <w:sz w:val="32"/>
          <w:szCs w:val="32"/>
          <w:lang w:val="en-US"/>
        </w:rPr>
        <w:t xml:space="preserve"> Uninstall software</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%programfiles%</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%programfiles(x86)%</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%appdata%</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Computer\HKEY_CURRENT_USER\SOFTWARE</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Computer\HKEY_LOCAL_MACHINE\SOFTWARE</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temp</w:t>
      </w:r>
    </w:p>
    <w:p>
      <w:pPr>
        <w:pStyle w:val="ListParagraph"/>
        <w:numPr>
          <w:ilvl w:val="0"/>
          <w:numId w:val="38"/>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%temp%</w:t>
      </w:r>
    </w:p>
    <w:p>
      <w:pPr>
        <w:pStyle w:val="Normal"/>
        <w:shd w:val="clear" w:color="auto" w:fill="E7E6E6" w:themeFill="background2"/>
        <w:tabs>
          <w:tab w:val="clear" w:pos="720"/>
          <w:tab w:val="left" w:pos="1629" w:leader="none"/>
          <w:tab w:val="center" w:pos="3795" w:leader="none"/>
          <w:tab w:val="right" w:pos="7590" w:leader="none"/>
        </w:tabs>
        <w:spacing w:lineRule="auto" w:line="240" w:before="0" w:after="100"/>
        <w:jc w:val="center"/>
        <w:rPr>
          <w:b/>
          <w:b/>
          <w:bCs/>
          <w:color w:val="000000" w:themeColor="text1"/>
          <w:sz w:val="34"/>
          <w:szCs w:val="34"/>
          <w:lang w:val="en-US"/>
        </w:rPr>
      </w:pPr>
      <w:r>
        <w:rPr>
          <w:b/>
          <w:bCs/>
          <w:color w:val="000000" w:themeColor="text1"/>
          <w:sz w:val="34"/>
          <w:szCs w:val="34"/>
          <w:lang w:val="en-US"/>
        </w:rPr>
        <w:t>Save image as thumbnail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highlight w:val="lightGray"/>
          <w:lang w:val="en-US"/>
        </w:rPr>
        <w:t>Models.py: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save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().save()  </w:t>
      </w:r>
      <w:r>
        <w:rPr>
          <w:rFonts w:eastAsia="Times New Roman" w:cs="Times New Roman" w:ascii="Consolas" w:hAnsi="Consolas"/>
          <w:color w:val="6A9955"/>
          <w:sz w:val="21"/>
          <w:szCs w:val="21"/>
          <w:lang w:eastAsia="en-IN"/>
        </w:rPr>
        <w:t># saving image first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img = Image.open(</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.profile_pic.path) </w:t>
      </w:r>
      <w:r>
        <w:rPr>
          <w:rFonts w:eastAsia="Times New Roman" w:cs="Times New Roman" w:ascii="Consolas" w:hAnsi="Consolas"/>
          <w:color w:val="6A9955"/>
          <w:sz w:val="21"/>
          <w:szCs w:val="21"/>
          <w:lang w:eastAsia="en-IN"/>
        </w:rPr>
        <w:t># Open image using self</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img.height &gt;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or</w:t>
      </w:r>
      <w:r>
        <w:rPr>
          <w:rFonts w:eastAsia="Times New Roman" w:cs="Times New Roman" w:ascii="Consolas" w:hAnsi="Consolas"/>
          <w:color w:val="D4D4D4"/>
          <w:sz w:val="21"/>
          <w:szCs w:val="21"/>
          <w:lang w:eastAsia="en-IN"/>
        </w:rPr>
        <w:t> img.width &gt;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new_img =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 </w:t>
      </w:r>
      <w:r>
        <w:rPr>
          <w:rFonts w:eastAsia="Times New Roman" w:cs="Times New Roman" w:ascii="Consolas" w:hAnsi="Consolas"/>
          <w:color w:val="B5CEA8"/>
          <w:sz w:val="21"/>
          <w:szCs w:val="21"/>
          <w:lang w:eastAsia="en-IN"/>
        </w:rPr>
        <w:t>300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img.thumbnail(new_img)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img.save(</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.profile_pic.path)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image_tag</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mark_safe(</w:t>
      </w:r>
      <w:r>
        <w:rPr>
          <w:rFonts w:eastAsia="Times New Roman" w:cs="Times New Roman" w:ascii="Consolas" w:hAnsi="Consolas"/>
          <w:color w:val="CE9178"/>
          <w:sz w:val="21"/>
          <w:szCs w:val="21"/>
          <w:lang w:eastAsia="en-IN"/>
        </w:rPr>
        <w:t>'&lt;img src="</w:t>
      </w:r>
      <w:r>
        <w:rPr>
          <w:rFonts w:eastAsia="Times New Roman" w:cs="Times New Roman" w:ascii="Consolas" w:hAnsi="Consolas"/>
          <w:color w:val="569CD6"/>
          <w:sz w:val="21"/>
          <w:szCs w:val="21"/>
          <w:lang w:eastAsia="en-IN"/>
        </w:rPr>
        <w:t>%s</w:t>
      </w:r>
      <w:r>
        <w:rPr>
          <w:rFonts w:eastAsia="Times New Roman" w:cs="Times New Roman" w:ascii="Consolas" w:hAnsi="Consolas"/>
          <w:color w:val="CE9178"/>
          <w:sz w:val="21"/>
          <w:szCs w:val="21"/>
          <w:lang w:eastAsia="en-IN"/>
        </w:rPr>
        <w:t>" width="45px" height="45px" /&gt;'</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.profile_pic.url))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image_tag.short_description = </w:t>
      </w:r>
      <w:r>
        <w:rPr>
          <w:rFonts w:eastAsia="Times New Roman" w:cs="Times New Roman" w:ascii="Consolas" w:hAnsi="Consolas"/>
          <w:color w:val="CE9178"/>
          <w:sz w:val="21"/>
          <w:szCs w:val="21"/>
          <w:lang w:eastAsia="en-IN"/>
        </w:rPr>
        <w:t>'Profile 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def save(self, *args,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super(Profile, self).save(*args,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if self.profile_pic: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imag = Image.open(self.profile_pic)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output_size = (300, 300)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imag.thumbnail(output_size,Image.ANTIALIAS)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fh = storage.open(self.profile_pic.name, "w")</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format = 'png'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imag.save(fh,format)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6A9955"/>
          <w:sz w:val="21"/>
          <w:szCs w:val="21"/>
          <w:lang w:eastAsia="en-IN"/>
        </w:rPr>
        <w:t>#         fh.close()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4"/>
          <w:szCs w:val="34"/>
          <w:lang w:val="en-US"/>
        </w:rPr>
      </w:pPr>
      <w:r>
        <w:rPr>
          <w:b/>
          <w:bCs/>
          <w:color w:val="000000" w:themeColor="text1"/>
          <w:sz w:val="34"/>
          <w:szCs w:val="34"/>
          <w:lang w:val="en-US"/>
        </w:rPr>
        <w:t>Show image in admin panel</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ProfileAdmin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"image_tag"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"full_name"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"country"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"full_name"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'gender'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"country"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"phone_number"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list_per_page = </w:t>
      </w:r>
      <w:r>
        <w:rPr>
          <w:rFonts w:eastAsia="Times New Roman" w:cs="Times New Roman" w:ascii="Consolas" w:hAnsi="Consola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"gender"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"country"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"image_tag"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"full_name"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readonly_fields = [</w:t>
      </w:r>
      <w:r>
        <w:rPr>
          <w:rFonts w:eastAsia="Times New Roman" w:cs="Times New Roman" w:ascii="Consolas" w:hAnsi="Consolas"/>
          <w:color w:val="CE9178"/>
          <w:sz w:val="21"/>
          <w:szCs w:val="21"/>
          <w:lang w:eastAsia="en-IN"/>
        </w:rPr>
        <w:t>'image_tag'</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Truncate the word at admin side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(PhotoComment)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PhotoCommentAdmin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"get_comment_text"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"comment_reply"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"comment_reply"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list_per_page = </w:t>
      </w:r>
      <w:r>
        <w:rPr>
          <w:rFonts w:eastAsia="Times New Roman" w:cs="Times New Roman" w:ascii="Consolas" w:hAnsi="Consolas"/>
          <w:color w:val="B5CEA8"/>
          <w:sz w:val="21"/>
          <w:szCs w:val="21"/>
          <w:lang w:eastAsia="en-IN"/>
        </w:rPr>
        <w:t>3</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"get_comment_text"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"comment_reply"</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get_comment_text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obj</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truncatewords(obj.comment_text, </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get_comment_text.short_description = </w:t>
      </w:r>
      <w:r>
        <w:rPr>
          <w:rFonts w:eastAsia="Times New Roman" w:cs="Times New Roman" w:ascii="Consolas" w:hAnsi="Consolas"/>
          <w:color w:val="CE9178"/>
          <w:sz w:val="21"/>
          <w:szCs w:val="21"/>
          <w:lang w:eastAsia="en-IN"/>
        </w:rPr>
        <w:t>"Comment"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4"/>
          <w:szCs w:val="34"/>
        </w:rPr>
      </w:pPr>
      <w:r>
        <w:rPr>
          <w:b/>
          <w:bCs/>
          <w:color w:val="000000" w:themeColor="text1"/>
          <w:sz w:val="34"/>
          <w:szCs w:val="34"/>
        </w:rPr>
        <w:t>List filter of foreign key</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6"/>
          <w:szCs w:val="26"/>
          <w:lang w:val="en-US"/>
        </w:rPr>
      </w:pPr>
      <w:r>
        <w:rPr>
          <w:b/>
          <w:bCs/>
          <w:color w:val="000000" w:themeColor="text1"/>
          <w:sz w:val="26"/>
          <w:szCs w:val="26"/>
          <w:lang w:val="en-US"/>
        </w:rPr>
        <w:t xml:space="preserve">1). </w:t>
      </w:r>
      <w:r>
        <w:rPr>
          <w:b/>
          <w:bCs/>
          <w:color w:val="000000" w:themeColor="text1"/>
          <w:sz w:val="26"/>
          <w:szCs w:val="26"/>
          <w:highlight w:val="lightGray"/>
          <w:lang w:val="en-US"/>
        </w:rPr>
        <w:t>Give autocomplete_fields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(UserPhoto)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UserPhotoAdmin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"description"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"public_upload"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6"/>
          <w:szCs w:val="26"/>
          <w:lang w:val="en-US"/>
        </w:rPr>
      </w:pPr>
      <w:r>
        <w:rPr>
          <w:b/>
          <w:bCs/>
          <w:color w:val="000000" w:themeColor="text1"/>
          <w:sz w:val="26"/>
          <w:szCs w:val="26"/>
          <w:lang w:val="en-US"/>
        </w:rPr>
        <w:t xml:space="preserve">2). </w:t>
      </w:r>
      <w:r>
        <w:rPr>
          <w:b/>
          <w:bCs/>
          <w:color w:val="000000" w:themeColor="text1"/>
          <w:sz w:val="26"/>
          <w:szCs w:val="26"/>
          <w:highlight w:val="lightGray"/>
          <w:lang w:val="en-US"/>
        </w:rPr>
        <w:t>Give search_fields = ['foreinkeyfield__name']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"user__username"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"description"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"public_upload"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annotate in django</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b/>
          <w:b/>
          <w:bCs/>
          <w:color w:val="000000" w:themeColor="text1"/>
          <w:sz w:val="28"/>
          <w:szCs w:val="28"/>
          <w:lang w:eastAsia="en-IN"/>
        </w:rPr>
      </w:pPr>
      <w:r>
        <w:rPr>
          <w:rFonts w:eastAsia="Times New Roman" w:cs="Courier New" w:ascii="Consolas" w:hAnsi="Consolas"/>
          <w:b/>
          <w:bCs/>
          <w:color w:val="000000" w:themeColor="text1"/>
          <w:sz w:val="28"/>
          <w:szCs w:val="28"/>
          <w:lang w:eastAsia="en-IN"/>
        </w:rPr>
        <w:t xml:space="preserve">annotate Use : </w:t>
      </w:r>
      <w:r>
        <w:rPr>
          <w:rFonts w:eastAsia="Times New Roman" w:cs="Courier New" w:ascii="Consolas" w:hAnsi="Consolas"/>
          <w:color w:val="000000" w:themeColor="text1"/>
          <w:sz w:val="28"/>
          <w:szCs w:val="28"/>
          <w:lang w:eastAsia="en-IN"/>
        </w:rPr>
        <w:t>Add Extra field inside current query object and fetch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b/>
          <w:b/>
          <w:bCs/>
          <w:color w:val="000000" w:themeColor="text1"/>
          <w:sz w:val="28"/>
          <w:szCs w:val="28"/>
          <w:lang w:eastAsia="en-IN"/>
        </w:rPr>
      </w:pPr>
      <w:r>
        <w:rPr>
          <w:rFonts w:eastAsia="Times New Roman" w:cs="Courier New" w:ascii="Consolas" w:hAnsi="Consolas"/>
          <w:b/>
          <w:bCs/>
          <w:color w:val="000000" w:themeColor="text1"/>
          <w:sz w:val="28"/>
          <w:szCs w:val="28"/>
          <w:lang w:eastAsia="en-IN"/>
        </w:rPr>
        <w:t>aggregate use? : It return dictionary…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i/>
          <w:iCs/>
          <w:color w:val="408080"/>
          <w:sz w:val="21"/>
          <w:szCs w:val="21"/>
          <w:lang w:eastAsia="en-IN"/>
        </w:rPr>
        <w:t># Each publisher, each with a count of books as a "num_books" attribute.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w:t>
      </w:r>
      <w:r>
        <w:rPr>
          <w:rFonts w:eastAsia="Times New Roman" w:cs="Courier New" w:ascii="Consolas" w:hAnsi="Consolas"/>
          <w:b/>
          <w:bCs/>
          <w:color w:val="008000"/>
          <w:sz w:val="21"/>
          <w:szCs w:val="21"/>
          <w:lang w:eastAsia="en-IN"/>
        </w:rPr>
        <w:t>from</w:t>
      </w:r>
      <w:r>
        <w:rPr>
          <w:rFonts w:eastAsia="Times New Roman" w:cs="Courier New" w:ascii="Consolas" w:hAnsi="Consolas"/>
          <w:color w:val="0C4B33"/>
          <w:sz w:val="21"/>
          <w:szCs w:val="21"/>
          <w:lang w:eastAsia="en-IN"/>
        </w:rPr>
        <w:t xml:space="preserve"> </w:t>
      </w:r>
      <w:r>
        <w:rPr>
          <w:rFonts w:eastAsia="Times New Roman" w:cs="Courier New" w:ascii="Consolas" w:hAnsi="Consolas"/>
          <w:b/>
          <w:bCs/>
          <w:color w:val="0000FF"/>
          <w:sz w:val="21"/>
          <w:szCs w:val="21"/>
          <w:lang w:eastAsia="en-IN"/>
        </w:rPr>
        <w:t>django.db.models</w:t>
      </w:r>
      <w:r>
        <w:rPr>
          <w:rFonts w:eastAsia="Times New Roman" w:cs="Courier New" w:ascii="Consolas" w:hAnsi="Consolas"/>
          <w:color w:val="0C4B33"/>
          <w:sz w:val="21"/>
          <w:szCs w:val="21"/>
          <w:lang w:eastAsia="en-IN"/>
        </w:rPr>
        <w:t xml:space="preserve"> </w:t>
      </w:r>
      <w:r>
        <w:rPr>
          <w:rFonts w:eastAsia="Times New Roman" w:cs="Courier New" w:ascii="Consolas" w:hAnsi="Consolas"/>
          <w:b/>
          <w:bCs/>
          <w:color w:val="008000"/>
          <w:sz w:val="21"/>
          <w:szCs w:val="21"/>
          <w:lang w:eastAsia="en-IN"/>
        </w:rPr>
        <w:t>import</w:t>
      </w:r>
      <w:r>
        <w:rPr>
          <w:rFonts w:eastAsia="Times New Roman" w:cs="Courier New" w:ascii="Consolas" w:hAnsi="Consolas"/>
          <w:color w:val="0C4B33"/>
          <w:sz w:val="21"/>
          <w:szCs w:val="21"/>
          <w:lang w:eastAsia="en-IN"/>
        </w:rPr>
        <w:t xml:space="preserve"> 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pubs </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 xml:space="preserve"> Publisher</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objects</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annotate(num_books</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Count(</w:t>
      </w:r>
      <w:r>
        <w:rPr>
          <w:rFonts w:eastAsia="Times New Roman" w:cs="Courier New" w:ascii="Consolas" w:hAnsi="Consolas"/>
          <w:color w:val="BA2121"/>
          <w:sz w:val="21"/>
          <w:szCs w:val="21"/>
          <w:lang w:eastAsia="en-IN"/>
        </w:rPr>
        <w:t>'book'</w:t>
      </w:r>
      <w:r>
        <w:rPr>
          <w:rFonts w:eastAsia="Times New Roman" w:cs="Courier New" w:ascii="Consolas" w:hAnsi="Consolas"/>
          <w:color w:val="0C4B33"/>
          <w:sz w:val="21"/>
          <w:szCs w:val="21"/>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pubs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&lt;</w:t>
      </w:r>
      <w:r>
        <w:rPr>
          <w:rFonts w:eastAsia="Times New Roman" w:cs="Courier New" w:ascii="Consolas" w:hAnsi="Consolas"/>
          <w:color w:val="0C4B33"/>
          <w:sz w:val="21"/>
          <w:szCs w:val="21"/>
          <w:lang w:eastAsia="en-IN"/>
        </w:rPr>
        <w:t>QuerySet [</w:t>
      </w:r>
      <w:r>
        <w:rPr>
          <w:rFonts w:eastAsia="Times New Roman" w:cs="Courier New" w:ascii="Consolas" w:hAnsi="Consolas"/>
          <w:color w:val="666666"/>
          <w:sz w:val="21"/>
          <w:szCs w:val="21"/>
          <w:lang w:eastAsia="en-IN"/>
        </w:rPr>
        <w:t>&lt;</w:t>
      </w:r>
      <w:r>
        <w:rPr>
          <w:rFonts w:eastAsia="Times New Roman" w:cs="Courier New" w:ascii="Consolas" w:hAnsi="Consolas"/>
          <w:color w:val="0C4B33"/>
          <w:sz w:val="21"/>
          <w:szCs w:val="21"/>
          <w:lang w:eastAsia="en-IN"/>
        </w:rPr>
        <w:t>Publisher: BaloneyPress</w:t>
      </w:r>
      <w:r>
        <w:rPr>
          <w:rFonts w:eastAsia="Times New Roman" w:cs="Courier New" w:ascii="Consolas" w:hAnsi="Consolas"/>
          <w:color w:val="666666"/>
          <w:sz w:val="21"/>
          <w:szCs w:val="21"/>
          <w:lang w:eastAsia="en-IN"/>
        </w:rPr>
        <w:t>&gt;</w:t>
      </w:r>
      <w:r>
        <w:rPr>
          <w:rFonts w:eastAsia="Times New Roman" w:cs="Courier New" w:ascii="Consolas" w:hAnsi="Consolas"/>
          <w:color w:val="0C4B33"/>
          <w:sz w:val="21"/>
          <w:szCs w:val="21"/>
          <w:lang w:eastAsia="en-IN"/>
        </w:rPr>
        <w:t xml:space="preserve">, </w:t>
      </w:r>
      <w:r>
        <w:rPr>
          <w:rFonts w:eastAsia="Times New Roman" w:cs="Courier New" w:ascii="Consolas" w:hAnsi="Consolas"/>
          <w:color w:val="666666"/>
          <w:sz w:val="21"/>
          <w:szCs w:val="21"/>
          <w:lang w:eastAsia="en-IN"/>
        </w:rPr>
        <w:t>&lt;</w:t>
      </w:r>
      <w:r>
        <w:rPr>
          <w:rFonts w:eastAsia="Times New Roman" w:cs="Courier New" w:ascii="Consolas" w:hAnsi="Consolas"/>
          <w:color w:val="0C4B33"/>
          <w:sz w:val="21"/>
          <w:szCs w:val="21"/>
          <w:lang w:eastAsia="en-IN"/>
        </w:rPr>
        <w:t>Publisher: SalamiPress</w:t>
      </w:r>
      <w:r>
        <w:rPr>
          <w:rFonts w:eastAsia="Times New Roman" w:cs="Courier New" w:ascii="Consolas" w:hAnsi="Consolas"/>
          <w:color w:val="666666"/>
          <w:sz w:val="21"/>
          <w:szCs w:val="21"/>
          <w:lang w:eastAsia="en-IN"/>
        </w:rPr>
        <w:t>&gt;</w:t>
      </w:r>
      <w:r>
        <w:rPr>
          <w:rFonts w:eastAsia="Times New Roman" w:cs="Courier New" w:ascii="Consolas" w:hAnsi="Consolas"/>
          <w:color w:val="0C4B33"/>
          <w:sz w:val="21"/>
          <w:szCs w:val="21"/>
          <w:lang w:eastAsia="en-IN"/>
        </w:rPr>
        <w:t xml:space="preserve">, </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w:t>
      </w:r>
      <w:r>
        <w:rPr>
          <w:rFonts w:eastAsia="Times New Roman" w:cs="Courier New" w:ascii="Consolas" w:hAnsi="Consolas"/>
          <w:color w:val="666666"/>
          <w:sz w:val="21"/>
          <w:szCs w:val="21"/>
          <w:lang w:eastAsia="en-IN"/>
        </w:rPr>
        <w: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&gt;&gt;&gt;</w:t>
      </w:r>
      <w:r>
        <w:rPr>
          <w:rFonts w:eastAsia="Times New Roman" w:cs="Courier New" w:ascii="Consolas" w:hAnsi="Consolas"/>
          <w:color w:val="0C4B33"/>
          <w:sz w:val="21"/>
          <w:szCs w:val="21"/>
          <w:lang w:eastAsia="en-IN"/>
        </w:rPr>
        <w:t xml:space="preserve"> pubs[</w:t>
      </w:r>
      <w:r>
        <w:rPr>
          <w:rFonts w:eastAsia="Times New Roman" w:cs="Courier New" w:ascii="Consolas" w:hAnsi="Consolas"/>
          <w:color w:val="666666"/>
          <w:sz w:val="21"/>
          <w:szCs w:val="21"/>
          <w:lang w:eastAsia="en-IN"/>
        </w:rPr>
        <w:t>0</w:t>
      </w:r>
      <w:r>
        <w:rPr>
          <w:rFonts w:eastAsia="Times New Roman" w:cs="Courier New" w:ascii="Consolas" w:hAnsi="Consolas"/>
          <w:color w:val="0C4B33"/>
          <w:sz w:val="21"/>
          <w:szCs w:val="21"/>
          <w:lang w:eastAsia="en-IN"/>
        </w:rPr>
        <w:t>]</w:t>
      </w:r>
      <w:r>
        <w:rPr>
          <w:rFonts w:eastAsia="Times New Roman" w:cs="Courier New" w:ascii="Consolas" w:hAnsi="Consolas"/>
          <w:color w:val="666666"/>
          <w:sz w:val="21"/>
          <w:szCs w:val="21"/>
          <w:lang w:eastAsia="en-IN"/>
        </w:rPr>
        <w:t>.</w:t>
      </w:r>
      <w:r>
        <w:rPr>
          <w:rFonts w:eastAsia="Times New Roman" w:cs="Courier New" w:ascii="Consolas" w:hAnsi="Consolas"/>
          <w:color w:val="0C4B33"/>
          <w:sz w:val="21"/>
          <w:szCs w:val="21"/>
          <w:lang w:eastAsia="en-IN"/>
        </w:rPr>
        <w:t>num_books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25" w:after="225"/>
        <w:ind w:left="300" w:right="300" w:hanging="0"/>
        <w:rPr>
          <w:rFonts w:ascii="Consolas" w:hAnsi="Consolas" w:eastAsia="Times New Roman" w:cs="Courier New"/>
          <w:color w:val="0C4B33"/>
          <w:sz w:val="21"/>
          <w:szCs w:val="21"/>
          <w:lang w:eastAsia="en-IN"/>
        </w:rPr>
      </w:pPr>
      <w:r>
        <w:rPr>
          <w:rFonts w:eastAsia="Times New Roman" w:cs="Courier New" w:ascii="Consolas" w:hAnsi="Consolas"/>
          <w:color w:val="666666"/>
          <w:sz w:val="21"/>
          <w:szCs w:val="21"/>
          <w:lang w:eastAsia="en-IN"/>
        </w:rPr>
        <w:t>73</w:t>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Show data as tabular or stackinline at admin site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PropertyImageInline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StackedInline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PhotoComment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extra = </w:t>
      </w:r>
      <w:r>
        <w:rPr>
          <w:rFonts w:eastAsia="Times New Roman" w:cs="Times New Roman" w:ascii="Consolas" w:hAnsi="Consolas"/>
          <w:color w:val="B5CEA8"/>
          <w:sz w:val="21"/>
          <w:szCs w:val="21"/>
          <w:lang w:eastAsia="en-IN"/>
        </w:rPr>
        <w:t>1</w:t>
      </w:r>
    </w:p>
    <w:p>
      <w:pPr>
        <w:pStyle w:val="Normal"/>
        <w:shd w:val="clear" w:color="auto" w:fill="FFFFFF" w:themeFill="background1"/>
        <w:tabs>
          <w:tab w:val="clear" w:pos="720"/>
          <w:tab w:val="left" w:pos="1629" w:leader="none"/>
          <w:tab w:val="center" w:pos="3795" w:leader="none"/>
          <w:tab w:val="right" w:pos="7590" w:leader="none"/>
        </w:tabs>
        <w:spacing w:lineRule="auto" w:line="240"/>
        <w:rPr>
          <w:b/>
          <w:b/>
          <w:bCs/>
          <w:color w:val="000000" w:themeColor="text1"/>
          <w:sz w:val="30"/>
          <w:szCs w:val="30"/>
          <w:lang w:val="en-US"/>
        </w:rPr>
      </w:pPr>
      <w:r>
        <w:rPr>
          <w:b/>
          <w:bCs/>
          <w:color w:val="000000" w:themeColor="text1"/>
          <w:sz w:val="14"/>
          <w:szCs w:val="14"/>
          <w:lang w:val="en-US"/>
        </w:rPr>
        <w:t xml:space="preserve">                                                                                         </w:t>
      </w:r>
      <w:r>
        <w:rPr/>
        <w:t xml:space="preserve">             </w:t>
      </w:r>
      <w:r>
        <w:rPr>
          <w:b/>
          <w:bCs/>
          <w:color w:val="000000" w:themeColor="text1"/>
          <w:sz w:val="30"/>
          <w:szCs w:val="30"/>
          <w:lang w:val="en-US"/>
        </w:rPr>
        <w:t>OR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PropertyImageInline</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TabularInline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model = PhotoComment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extra = </w:t>
      </w:r>
      <w:r>
        <w:rPr>
          <w:rFonts w:eastAsia="Times New Roman" w:cs="Times New Roman" w:ascii="Consolas" w:hAnsi="Consolas"/>
          <w:color w:val="B5CEA8"/>
          <w:sz w:val="21"/>
          <w:szCs w:val="21"/>
          <w:lang w:eastAsia="en-IN"/>
        </w:rPr>
        <w:t>1</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@admin.register</w:t>
      </w:r>
      <w:r>
        <w:rPr>
          <w:rFonts w:eastAsia="Times New Roman" w:cs="Times New Roman" w:ascii="Consolas" w:hAnsi="Consolas"/>
          <w:color w:val="D4D4D4"/>
          <w:sz w:val="21"/>
          <w:szCs w:val="21"/>
          <w:lang w:eastAsia="en-IN"/>
        </w:rPr>
        <w:t>(UserPhoto)</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UserPhotoAdmin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admin</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ModelAdmin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search_fields=[</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"user__username"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"description"</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"public_upload"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autocomplete_fields = [</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list_per_page = </w:t>
      </w:r>
      <w:r>
        <w:rPr>
          <w:rFonts w:eastAsia="Times New Roman" w:cs="Times New Roman" w:ascii="Consolas" w:hAnsi="Consolas"/>
          <w:color w:val="B5CEA8"/>
          <w:sz w:val="21"/>
          <w:szCs w:val="21"/>
          <w:lang w:eastAsia="en-IN"/>
        </w:rPr>
        <w:t>10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list_filter = [</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list_display_links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"pr_rank"</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"created_date"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inlines = [ PropertyImageInline, ]</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t>Here foreignkey is must with UserPhoto….</w:t>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8"/>
          <w:szCs w:val="38"/>
          <w:lang w:val="en-US"/>
        </w:rPr>
      </w:pPr>
      <w:r>
        <w:rPr>
          <w:b/>
          <w:bCs/>
          <w:color w:val="000000" w:themeColor="text1"/>
          <w:sz w:val="38"/>
          <w:szCs w:val="38"/>
          <w:lang w:val="en-US"/>
        </w:rPr>
        <w:t>Delete Image permanently(clear old image)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1E1E1E"/>
        <w:spacing w:lineRule="atLeast" w:line="285" w:before="0" w:after="0"/>
        <w:rPr>
          <w:rFonts w:ascii="Consolas" w:hAnsi="Consolas" w:eastAsia="Times New Roman" w:cs="Times New Roman"/>
          <w:color w:val="569CD6"/>
          <w:sz w:val="21"/>
          <w:szCs w:val="21"/>
          <w:lang w:eastAsia="en-IN"/>
        </w:rPr>
      </w:pPr>
      <w:r>
        <w:rPr>
          <w:rFonts w:eastAsia="Times New Roman" w:cs="Times New Roman" w:ascii="Consolas" w:hAnsi="Consolas"/>
          <w:color w:val="D4D4D4"/>
          <w:sz w:val="21"/>
          <w:szCs w:val="21"/>
          <w:lang w:eastAsia="en-IN"/>
        </w:rPr>
        <w:t>profile = </w:t>
      </w:r>
      <w:r>
        <w:rPr>
          <w:rFonts w:eastAsia="Times New Roman" w:cs="Times New Roman" w:ascii="Consolas" w:hAnsi="Consolas"/>
          <w:color w:val="569CD6"/>
          <w:sz w:val="21"/>
          <w:szCs w:val="21"/>
          <w:lang w:eastAsia="en-IN"/>
        </w:rPr>
        <w:t>Profile.objects.get(id = profile_id)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profile.profile_pic.delete()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profile.profile_pic.delete()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serializer.validated_data.get(</w:t>
      </w:r>
      <w:r>
        <w:rPr>
          <w:rFonts w:eastAsia="Times New Roman" w:cs="Times New Roman" w:ascii="Consolas" w:hAnsi="Consolas"/>
          <w:color w:val="CE9178"/>
          <w:sz w:val="21"/>
          <w:szCs w:val="21"/>
          <w:lang w:eastAsia="en-IN"/>
        </w:rPr>
        <w:t>'profile_pic'</w:t>
      </w: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False</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32"/>
          <w:szCs w:val="32"/>
          <w:lang w:val="en-US"/>
        </w:rPr>
      </w:pPr>
      <w:r>
        <w:rPr>
          <w:b/>
          <w:bCs/>
          <w:color w:val="000000" w:themeColor="text1"/>
          <w:sz w:val="32"/>
          <w:szCs w:val="32"/>
          <w:lang w:val="en-US"/>
        </w:rPr>
        <w:t xml:space="preserve">OneToOneField =&gt; </w:t>
      </w:r>
      <w:r>
        <w:rPr>
          <w:color w:val="000000" w:themeColor="text1"/>
          <w:sz w:val="32"/>
          <w:szCs w:val="32"/>
          <w:lang w:val="en-US"/>
        </w:rPr>
        <w:t>Reverse field execution return model object.</w:t>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2"/>
          <w:szCs w:val="32"/>
          <w:lang w:val="en-US"/>
        </w:rPr>
      </w:pPr>
      <w:r>
        <w:rPr>
          <w:b/>
          <w:bCs/>
          <w:color w:val="000000" w:themeColor="text1"/>
          <w:sz w:val="32"/>
          <w:szCs w:val="32"/>
          <w:lang w:val="en-US"/>
        </w:rPr>
        <w:t xml:space="preserve">ForeignKey/ManyToMany </w:t>
      </w:r>
      <w:r>
        <w:rPr>
          <w:color w:val="000000" w:themeColor="text1"/>
          <w:sz w:val="32"/>
          <w:szCs w:val="32"/>
          <w:lang w:val="en-US"/>
        </w:rPr>
        <w:t>=&gt; Reverse field execution return model manager..So we can perforn .all(),,filter(),etc on this..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4"/>
          <w:szCs w:val="24"/>
          <w:lang w:val="en-US"/>
        </w:rPr>
      </w:pPr>
      <w:r>
        <w:rPr>
          <w:b/>
          <w:bCs/>
          <w:color w:val="000000" w:themeColor="text1"/>
          <w:sz w:val="24"/>
          <w:szCs w:val="2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Select Related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u w:val="single"/>
          <w:lang w:val="en-US"/>
        </w:rPr>
      </w:pPr>
      <w:r>
        <w:rPr>
          <w:b/>
          <w:bCs/>
          <w:color w:val="000000" w:themeColor="text1"/>
          <w:sz w:val="30"/>
          <w:szCs w:val="30"/>
          <w:u w:val="single"/>
          <w:lang w:val="en-US"/>
        </w:rPr>
        <w:t>Use in foreignkey or one to one relation:</w:t>
      </w:r>
    </w:p>
    <w:p>
      <w:pPr>
        <w:pStyle w:val="Normal"/>
        <w:numPr>
          <w:ilvl w:val="0"/>
          <w:numId w:val="0"/>
        </w:numPr>
        <w:shd w:val="clear" w:color="auto" w:fill="FFFFFF"/>
        <w:spacing w:lineRule="atLeast" w:line="264" w:before="144" w:after="144"/>
        <w:ind w:left="0" w:hanging="0"/>
        <w:outlineLvl w:val="3"/>
        <w:rPr>
          <w:rFonts w:ascii="Corbel" w:hAnsi="Corbel" w:eastAsia="Times New Roman" w:cs="Times New Roman"/>
          <w:b/>
          <w:b/>
          <w:bCs/>
          <w:color w:val="0C3C26"/>
          <w:sz w:val="24"/>
          <w:szCs w:val="24"/>
          <w:lang w:eastAsia="en-IN"/>
        </w:rPr>
      </w:pPr>
      <w:r>
        <w:rPr>
          <w:rFonts w:eastAsia="Times New Roman" w:cs="Courier New" w:ascii="Consolas" w:hAnsi="Consolas"/>
          <w:b/>
          <w:bCs/>
          <w:color w:val="0C4B33"/>
          <w:sz w:val="24"/>
          <w:szCs w:val="24"/>
          <w:lang w:eastAsia="en-IN"/>
        </w:rPr>
        <w:t>select_related()</w:t>
      </w:r>
      <w:hyperlink r:id="rId5">
        <w:r>
          <w:rPr>
            <w:rFonts w:eastAsia="Times New Roman" w:cs="Times New Roman" w:ascii="Corbel" w:hAnsi="Corbel"/>
            <w:b/>
            <w:bCs/>
            <w:color w:val="20AA76"/>
            <w:sz w:val="19"/>
            <w:szCs w:val="19"/>
            <w:u w:val="single"/>
            <w:lang w:eastAsia="en-IN"/>
          </w:rPr>
          <w:t>¶</w:t>
        </w:r>
      </w:hyperlink>
    </w:p>
    <w:p>
      <w:pPr>
        <w:pStyle w:val="Normal"/>
        <w:shd w:val="clear" w:color="auto" w:fill="FFFFFF"/>
        <w:spacing w:lineRule="auto" w:line="240" w:before="0" w:after="0"/>
        <w:rPr>
          <w:rFonts w:ascii="Corbel" w:hAnsi="Corbel" w:eastAsia="Times New Roman" w:cs="Times New Roman"/>
          <w:b/>
          <w:b/>
          <w:bCs/>
          <w:color w:val="0C3C26"/>
          <w:sz w:val="21"/>
          <w:szCs w:val="21"/>
          <w:lang w:eastAsia="en-IN"/>
        </w:rPr>
      </w:pPr>
      <w:r>
        <w:rPr>
          <w:rFonts w:eastAsia="Times New Roman" w:cs="Courier New" w:ascii="Consolas" w:hAnsi="Consolas"/>
          <w:b/>
          <w:bCs/>
          <w:color w:val="0C4B33"/>
          <w:sz w:val="21"/>
          <w:szCs w:val="21"/>
          <w:lang w:eastAsia="en-IN"/>
        </w:rPr>
        <w:t>select_related</w:t>
      </w:r>
      <w:r>
        <w:rPr>
          <w:rFonts w:eastAsia="Times New Roman" w:cs="Times New Roman" w:ascii="Corbel" w:hAnsi="Corbel"/>
          <w:b/>
          <w:bCs/>
          <w:color w:val="0C3C26"/>
          <w:sz w:val="21"/>
          <w:szCs w:val="21"/>
          <w:lang w:eastAsia="en-IN"/>
        </w:rPr>
        <w:t>(</w:t>
      </w:r>
      <w:r>
        <w:rPr>
          <w:rFonts w:eastAsia="Times New Roman" w:cs="Times New Roman" w:ascii="Corbel" w:hAnsi="Corbel"/>
          <w:b/>
          <w:bCs/>
          <w:i/>
          <w:iCs/>
          <w:color w:val="0C3C26"/>
          <w:sz w:val="21"/>
          <w:szCs w:val="21"/>
          <w:lang w:eastAsia="en-IN"/>
        </w:rPr>
        <w:t>*fields</w:t>
      </w:r>
      <w:r>
        <w:rPr>
          <w:rFonts w:eastAsia="Times New Roman" w:cs="Times New Roman" w:ascii="Corbel" w:hAnsi="Corbel"/>
          <w:b/>
          <w:bCs/>
          <w:color w:val="0C3C26"/>
          <w:sz w:val="21"/>
          <w:szCs w:val="21"/>
          <w:lang w:eastAsia="en-IN"/>
        </w:rPr>
        <w:t>)</w:t>
      </w:r>
      <w:hyperlink r:id="rId6">
        <w:r>
          <w:rPr>
            <w:rFonts w:eastAsia="Times New Roman" w:cs="Times New Roman" w:ascii="Corbel" w:hAnsi="Corbel"/>
            <w:b/>
            <w:bCs/>
            <w:color w:val="0C3C26"/>
            <w:sz w:val="17"/>
            <w:szCs w:val="17"/>
            <w:u w:val="single"/>
            <w:lang w:eastAsia="en-IN"/>
          </w:rPr>
          <w:t>¶</w:t>
        </w:r>
      </w:hyperlink>
    </w:p>
    <w:p>
      <w:pPr>
        <w:pStyle w:val="Normal"/>
        <w:shd w:val="clear" w:color="auto" w:fill="FFFFFF"/>
        <w:spacing w:lineRule="auto" w:line="240" w:before="240" w:after="240"/>
        <w:rPr>
          <w:rFonts w:ascii="Corbel" w:hAnsi="Corbel" w:eastAsia="Times New Roman" w:cs="Times New Roman"/>
          <w:color w:val="0C3C26"/>
          <w:sz w:val="21"/>
          <w:szCs w:val="21"/>
          <w:lang w:eastAsia="en-IN"/>
        </w:rPr>
      </w:pPr>
      <w:r>
        <w:rPr>
          <w:rFonts w:eastAsia="Times New Roman" w:cs="Times New Roman" w:ascii="Corbel" w:hAnsi="Corbel"/>
          <w:color w:val="0C3C26"/>
          <w:sz w:val="21"/>
          <w:szCs w:val="21"/>
          <w:lang w:eastAsia="en-IN"/>
        </w:rPr>
        <w:t>Returns a </w:t>
      </w:r>
      <w:r>
        <w:rPr>
          <w:rFonts w:eastAsia="Times New Roman" w:cs="Courier New" w:ascii="Consolas" w:hAnsi="Consolas"/>
          <w:b/>
          <w:bCs/>
          <w:color w:val="0C4B33"/>
          <w:sz w:val="21"/>
          <w:szCs w:val="21"/>
          <w:lang w:eastAsia="en-IN"/>
        </w:rPr>
        <w:t>QuerySet</w:t>
      </w:r>
      <w:r>
        <w:rPr>
          <w:rFonts w:eastAsia="Times New Roman" w:cs="Times New Roman" w:ascii="Corbel" w:hAnsi="Corbel"/>
          <w:color w:val="0C3C26"/>
          <w:sz w:val="21"/>
          <w:szCs w:val="21"/>
          <w:lang w:eastAsia="en-IN"/>
        </w:rPr>
        <w:t> that will “follow” foreign-key relationships, selecting additional related-object data when it executes its query. This is a performance booster which results in a single more complex query but means later use of foreign-key relationships won’t require database queries.</w:t>
      </w:r>
    </w:p>
    <w:p>
      <w:pPr>
        <w:pStyle w:val="Normal"/>
        <w:shd w:val="clear" w:color="auto" w:fill="FFFFFF"/>
        <w:spacing w:lineRule="auto" w:line="240" w:before="240" w:after="240"/>
        <w:rPr>
          <w:rFonts w:ascii="Corbel" w:hAnsi="Corbel" w:eastAsia="Times New Roman" w:cs="Times New Roman"/>
          <w:color w:val="0C3C26"/>
          <w:sz w:val="21"/>
          <w:szCs w:val="21"/>
          <w:lang w:eastAsia="en-IN"/>
        </w:rPr>
      </w:pPr>
      <w:r>
        <w:rPr>
          <w:rFonts w:eastAsia="Times New Roman" w:cs="Times New Roman" w:ascii="Corbel" w:hAnsi="Corbel"/>
          <w:color w:val="0C3C26"/>
          <w:sz w:val="21"/>
          <w:szCs w:val="21"/>
          <w:lang w:eastAsia="en-IN"/>
        </w:rPr>
        <w:t>The following examples illustrate the difference between plain lookups and </w:t>
      </w:r>
      <w:r>
        <w:rPr>
          <w:rFonts w:eastAsia="Times New Roman" w:cs="Courier New" w:ascii="Consolas" w:hAnsi="Consolas"/>
          <w:b/>
          <w:bCs/>
          <w:color w:val="0C4B33"/>
          <w:sz w:val="21"/>
          <w:szCs w:val="21"/>
          <w:lang w:eastAsia="en-IN"/>
        </w:rPr>
        <w:t>select_related()</w:t>
      </w:r>
      <w:r>
        <w:rPr>
          <w:rFonts w:eastAsia="Times New Roman" w:cs="Times New Roman" w:ascii="Corbel" w:hAnsi="Corbel"/>
          <w:color w:val="0C3C26"/>
          <w:sz w:val="21"/>
          <w:szCs w:val="21"/>
          <w:lang w:eastAsia="en-IN"/>
        </w:rPr>
        <w:t> lookups. Here’s standard lookup:</w:t>
      </w:r>
    </w:p>
    <w:p>
      <w:pPr>
        <w:pStyle w:val="Normal"/>
        <w:shd w:val="clear" w:color="auto" w:fill="FFFFFF"/>
        <w:spacing w:lineRule="auto" w:line="240" w:before="240" w:after="240"/>
        <w:rPr>
          <w:rFonts w:ascii="Corbel" w:hAnsi="Corbel" w:eastAsia="Times New Roman" w:cs="Times New Roman"/>
          <w:color w:val="0C3C26"/>
          <w:sz w:val="21"/>
          <w:szCs w:val="21"/>
          <w:lang w:eastAsia="en-IN"/>
        </w:rPr>
      </w:pPr>
      <w:r>
        <w:rPr>
          <w:rFonts w:eastAsia="Times New Roman" w:cs="Times New Roman" w:ascii="Corbel" w:hAnsi="Corbel"/>
          <w:color w:val="0C3C26"/>
          <w:sz w:val="21"/>
          <w:szCs w:val="21"/>
          <w:lang w:eastAsia="en-IN"/>
        </w:rPr>
        <w:t>____________________________________________________________________</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Hits the database.</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Entry</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get</w:t>
      </w:r>
      <w:r>
        <w:rPr>
          <w:rStyle w:val="P"/>
          <w:rFonts w:ascii="Consolas" w:hAnsi="Consolas"/>
          <w:color w:val="0C4B33"/>
          <w:sz w:val="21"/>
          <w:szCs w:val="21"/>
        </w:rPr>
        <w:t>(</w:t>
      </w:r>
      <w:r>
        <w:rPr>
          <w:rStyle w:val="Nb"/>
          <w:rFonts w:ascii="Consolas" w:hAnsi="Consolas"/>
          <w:color w:val="008000"/>
          <w:sz w:val="21"/>
          <w:szCs w:val="21"/>
        </w:rPr>
        <w:t>id</w:t>
      </w:r>
      <w:r>
        <w:rPr>
          <w:rStyle w:val="O"/>
          <w:rFonts w:ascii="Consolas" w:hAnsi="Consolas"/>
          <w:color w:val="666666"/>
          <w:sz w:val="21"/>
          <w:szCs w:val="21"/>
        </w:rPr>
        <w:t>=</w:t>
      </w:r>
      <w:r>
        <w:rPr>
          <w:rStyle w:val="Mi"/>
          <w:rFonts w:ascii="Consolas" w:hAnsi="Consolas"/>
          <w:color w:val="666666"/>
          <w:sz w:val="21"/>
          <w:szCs w:val="21"/>
        </w:rPr>
        <w:t>5</w:t>
      </w:r>
      <w:r>
        <w:rPr>
          <w:rStyle w:val="P"/>
          <w:rFonts w:ascii="Consolas" w:hAnsi="Consolas"/>
          <w:color w:val="0C4B33"/>
          <w:sz w:val="21"/>
          <w:szCs w:val="21"/>
        </w:rPr>
        <w:t>)</w:t>
      </w:r>
    </w:p>
    <w:p>
      <w:pPr>
        <w:pStyle w:val="HTMLPreformatted"/>
        <w:spacing w:before="225" w:after="225"/>
        <w:ind w:left="300" w:right="300" w:hanging="0"/>
        <w:rPr>
          <w:rFonts w:ascii="Consolas" w:hAnsi="Consolas"/>
          <w:color w:val="0C4B33"/>
          <w:sz w:val="21"/>
          <w:szCs w:val="21"/>
        </w:rPr>
      </w:pPr>
      <w:r>
        <w:rPr>
          <w:rFonts w:ascii="Consolas" w:hAnsi="Consolas"/>
          <w:color w:val="0C4B33"/>
          <w:sz w:val="21"/>
          <w:szCs w:val="21"/>
        </w:rPr>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Hits the database again to get the related Blog object.</w:t>
      </w:r>
    </w:p>
    <w:p>
      <w:pPr>
        <w:pStyle w:val="HTMLPreformatted"/>
        <w:spacing w:before="225" w:after="225"/>
        <w:ind w:left="300" w:right="300" w:hanging="0"/>
        <w:rPr>
          <w:rStyle w:val="N"/>
          <w:rFonts w:ascii="Consolas" w:hAnsi="Consolas"/>
          <w:color w:val="0C4B33"/>
          <w:sz w:val="21"/>
          <w:szCs w:val="21"/>
        </w:rPr>
      </w:pPr>
      <w:r>
        <w:rPr>
          <w:rStyle w:val="N"/>
          <w:rFonts w:ascii="Consolas" w:hAnsi="Consolas"/>
          <w:color w:val="0C4B33"/>
          <w:sz w:val="21"/>
          <w:szCs w:val="21"/>
        </w:rPr>
        <w:t>b</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w:t>
      </w:r>
      <w:r>
        <w:rPr>
          <w:rStyle w:val="O"/>
          <w:rFonts w:ascii="Consolas" w:hAnsi="Consolas"/>
          <w:color w:val="666666"/>
          <w:sz w:val="21"/>
          <w:szCs w:val="21"/>
        </w:rPr>
        <w:t>.</w:t>
      </w:r>
      <w:r>
        <w:rPr>
          <w:rStyle w:val="N"/>
          <w:rFonts w:ascii="Consolas" w:hAnsi="Consolas"/>
          <w:color w:val="0C4B33"/>
          <w:sz w:val="21"/>
          <w:szCs w:val="21"/>
        </w:rPr>
        <w:t>blog</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________________________________________________________</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Hits the database.</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Entry</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select_related</w:t>
      </w:r>
      <w:r>
        <w:rPr>
          <w:rStyle w:val="P"/>
          <w:rFonts w:ascii="Consolas" w:hAnsi="Consolas"/>
          <w:color w:val="0C4B33"/>
          <w:sz w:val="21"/>
          <w:szCs w:val="21"/>
        </w:rPr>
        <w:t>(</w:t>
      </w:r>
      <w:r>
        <w:rPr>
          <w:rStyle w:val="S1"/>
          <w:rFonts w:ascii="Consolas" w:hAnsi="Consolas"/>
          <w:color w:val="BA2121"/>
          <w:sz w:val="21"/>
          <w:szCs w:val="21"/>
        </w:rPr>
        <w:t>'blog'</w:t>
      </w:r>
      <w:r>
        <w:rPr>
          <w:rStyle w:val="P"/>
          <w:rFonts w:ascii="Consolas" w:hAnsi="Consolas"/>
          <w:color w:val="0C4B33"/>
          <w:sz w:val="21"/>
          <w:szCs w:val="21"/>
        </w:rPr>
        <w:t>)</w:t>
      </w:r>
      <w:r>
        <w:rPr>
          <w:rStyle w:val="O"/>
          <w:rFonts w:ascii="Consolas" w:hAnsi="Consolas"/>
          <w:color w:val="666666"/>
          <w:sz w:val="21"/>
          <w:szCs w:val="21"/>
        </w:rPr>
        <w:t>.</w:t>
      </w:r>
      <w:r>
        <w:rPr>
          <w:rStyle w:val="N"/>
          <w:rFonts w:ascii="Consolas" w:hAnsi="Consolas"/>
          <w:color w:val="0C4B33"/>
          <w:sz w:val="21"/>
          <w:szCs w:val="21"/>
        </w:rPr>
        <w:t>get</w:t>
      </w:r>
      <w:r>
        <w:rPr>
          <w:rStyle w:val="P"/>
          <w:rFonts w:ascii="Consolas" w:hAnsi="Consolas"/>
          <w:color w:val="0C4B33"/>
          <w:sz w:val="21"/>
          <w:szCs w:val="21"/>
        </w:rPr>
        <w:t>(</w:t>
      </w:r>
      <w:r>
        <w:rPr>
          <w:rStyle w:val="Nb"/>
          <w:rFonts w:ascii="Consolas" w:hAnsi="Consolas"/>
          <w:color w:val="008000"/>
          <w:sz w:val="21"/>
          <w:szCs w:val="21"/>
        </w:rPr>
        <w:t>id</w:t>
      </w:r>
      <w:r>
        <w:rPr>
          <w:rStyle w:val="O"/>
          <w:rFonts w:ascii="Consolas" w:hAnsi="Consolas"/>
          <w:color w:val="666666"/>
          <w:sz w:val="21"/>
          <w:szCs w:val="21"/>
        </w:rPr>
        <w:t>=</w:t>
      </w:r>
      <w:r>
        <w:rPr>
          <w:rStyle w:val="Mi"/>
          <w:rFonts w:ascii="Consolas" w:hAnsi="Consolas"/>
          <w:color w:val="666666"/>
          <w:sz w:val="21"/>
          <w:szCs w:val="21"/>
        </w:rPr>
        <w:t>5</w:t>
      </w:r>
      <w:r>
        <w:rPr>
          <w:rStyle w:val="P"/>
          <w:rFonts w:ascii="Consolas" w:hAnsi="Consolas"/>
          <w:color w:val="0C4B33"/>
          <w:sz w:val="21"/>
          <w:szCs w:val="21"/>
        </w:rPr>
        <w:t>)</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Doesn't hit the database, because e.blog has been prepopulated</w:t>
      </w:r>
    </w:p>
    <w:p>
      <w:pPr>
        <w:pStyle w:val="HTMLPreformatted"/>
        <w:spacing w:before="225" w:after="225"/>
        <w:ind w:left="300" w:right="300" w:hanging="0"/>
        <w:rPr>
          <w:rFonts w:ascii="Consolas" w:hAnsi="Consolas"/>
          <w:color w:val="0C4B33"/>
          <w:sz w:val="21"/>
          <w:szCs w:val="21"/>
        </w:rPr>
      </w:pPr>
      <w:r>
        <w:rPr>
          <w:rStyle w:val="C1"/>
          <w:rFonts w:ascii="Consolas" w:hAnsi="Consolas"/>
          <w:i/>
          <w:iCs/>
          <w:color w:val="408080"/>
          <w:sz w:val="21"/>
          <w:szCs w:val="21"/>
        </w:rPr>
        <w:t># in the previous query.</w:t>
      </w:r>
    </w:p>
    <w:p>
      <w:pPr>
        <w:pStyle w:val="HTMLPreformatted"/>
        <w:spacing w:before="225" w:after="225"/>
        <w:ind w:left="300" w:right="300" w:hanging="0"/>
        <w:rPr>
          <w:rFonts w:ascii="Consolas" w:hAnsi="Consolas"/>
          <w:color w:val="0C4B33"/>
          <w:sz w:val="21"/>
          <w:szCs w:val="21"/>
        </w:rPr>
      </w:pPr>
      <w:r>
        <w:rPr>
          <w:rStyle w:val="N"/>
          <w:rFonts w:ascii="Consolas" w:hAnsi="Consolas"/>
          <w:color w:val="0C4B33"/>
          <w:sz w:val="21"/>
          <w:szCs w:val="21"/>
        </w:rPr>
        <w:t>b</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w:t>
      </w:r>
      <w:r>
        <w:rPr>
          <w:rStyle w:val="O"/>
          <w:rFonts w:ascii="Consolas" w:hAnsi="Consolas"/>
          <w:color w:val="666666"/>
          <w:sz w:val="21"/>
          <w:szCs w:val="21"/>
        </w:rPr>
        <w:t>.</w:t>
      </w:r>
      <w:r>
        <w:rPr>
          <w:rStyle w:val="N"/>
          <w:rFonts w:ascii="Consolas" w:hAnsi="Consolas"/>
          <w:color w:val="0C4B33"/>
          <w:sz w:val="21"/>
          <w:szCs w:val="21"/>
        </w:rPr>
        <w:t>blog</w:t>
      </w:r>
    </w:p>
    <w:p>
      <w:pPr>
        <w:pStyle w:val="Normal"/>
        <w:shd w:val="clear" w:color="auto" w:fill="FFFFFF"/>
        <w:spacing w:lineRule="auto" w:line="240" w:before="240" w:after="240"/>
        <w:rPr>
          <w:rFonts w:ascii="Corbel" w:hAnsi="Corbel" w:eastAsia="Times New Roman" w:cs="Times New Roman"/>
          <w:b/>
          <w:b/>
          <w:bCs/>
          <w:color w:val="FF0000"/>
          <w:sz w:val="24"/>
          <w:szCs w:val="24"/>
          <w:lang w:eastAsia="en-IN"/>
        </w:rPr>
      </w:pPr>
      <w:r>
        <w:rPr>
          <w:rFonts w:eastAsia="Times New Roman" w:cs="Times New Roman" w:ascii="Corbel" w:hAnsi="Corbel"/>
          <w:b/>
          <w:bCs/>
          <w:color w:val="FF0000"/>
          <w:sz w:val="24"/>
          <w:szCs w:val="24"/>
          <w:lang w:eastAsia="en-IN"/>
        </w:rPr>
        <w:t>This work only foreign key field….So here b contain Entry model object and blog model object…so performance is increase…</w:t>
      </w:r>
    </w:p>
    <w:p>
      <w:pPr>
        <w:pStyle w:val="Normal"/>
        <w:shd w:val="clear" w:color="auto" w:fill="E7E6E6" w:themeFill="background2"/>
        <w:tabs>
          <w:tab w:val="clear" w:pos="720"/>
          <w:tab w:val="left" w:pos="1629" w:leader="none"/>
          <w:tab w:val="center" w:pos="3795" w:leader="none"/>
          <w:tab w:val="right" w:pos="7590" w:leader="none"/>
        </w:tabs>
        <w:spacing w:lineRule="auto" w:line="240"/>
        <w:jc w:val="center"/>
        <w:rPr>
          <w:b/>
          <w:b/>
          <w:bCs/>
          <w:color w:val="000000" w:themeColor="text1"/>
          <w:sz w:val="36"/>
          <w:szCs w:val="36"/>
          <w:lang w:val="en-US"/>
        </w:rPr>
      </w:pPr>
      <w:r>
        <w:rPr>
          <w:b/>
          <w:bCs/>
          <w:color w:val="000000" w:themeColor="text1"/>
          <w:sz w:val="36"/>
          <w:szCs w:val="36"/>
          <w:lang w:val="en-US"/>
        </w:rPr>
        <w:t>prefetch_related</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u w:val="single"/>
          <w:lang w:val="en-US"/>
        </w:rPr>
      </w:pPr>
      <w:r>
        <w:rPr>
          <w:b/>
          <w:bCs/>
          <w:color w:val="000000" w:themeColor="text1"/>
          <w:sz w:val="30"/>
          <w:szCs w:val="30"/>
          <w:u w:val="single"/>
          <w:lang w:val="en-US"/>
        </w:rPr>
        <w:t>Use in many to many relation: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Profile.objects.prefetch_related(</w:t>
      </w:r>
      <w:r>
        <w:rPr>
          <w:rFonts w:eastAsia="Times New Roman" w:cs="Times New Roman" w:ascii="Consolas" w:hAnsi="Consolas"/>
          <w:color w:val="CE9178"/>
          <w:sz w:val="21"/>
          <w:szCs w:val="21"/>
          <w:lang w:eastAsia="en-IN"/>
        </w:rPr>
        <w:t>'user_blocked'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'pandingRequest'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'user_following'</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'user_followers'</w:t>
      </w:r>
      <w:r>
        <w:rPr>
          <w:rFonts w:eastAsia="Times New Roman" w:cs="Times New Roman" w:ascii="Consolas" w:hAnsi="Consolas"/>
          <w:color w:val="D4D4D4"/>
          <w:sz w:val="21"/>
          <w:szCs w:val="21"/>
          <w:lang w:eastAsia="en-IN"/>
        </w:rPr>
        <w:t>).get(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.request.user)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30"/>
          <w:szCs w:val="30"/>
          <w:lang w:val="en-US"/>
        </w:rPr>
      </w:pPr>
      <w:r>
        <w:rPr>
          <w:b/>
          <w:bCs/>
          <w:color w:val="000000" w:themeColor="text1"/>
          <w:sz w:val="30"/>
          <w:szCs w:val="30"/>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before="0" w:after="0"/>
        <w:jc w:val="center"/>
        <w:rPr>
          <w:b/>
          <w:b/>
          <w:bCs/>
          <w:color w:val="000000" w:themeColor="text1"/>
          <w:sz w:val="44"/>
          <w:szCs w:val="44"/>
          <w:lang w:val="en-US"/>
        </w:rPr>
      </w:pPr>
      <w:r>
        <w:rPr>
          <w:b/>
          <w:bCs/>
          <w:color w:val="000000" w:themeColor="text1"/>
          <w:sz w:val="44"/>
          <w:szCs w:val="44"/>
          <w:lang w:val="en-US"/>
        </w:rPr>
        <w:t>Check Sql Query Execute Count</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2"/>
          <w:szCs w:val="2"/>
          <w:lang w:val="en-US"/>
        </w:rPr>
      </w:pPr>
      <w:r>
        <w:rPr>
          <w:b/>
          <w:bCs/>
          <w:color w:val="000000" w:themeColor="text1"/>
          <w:sz w:val="2"/>
          <w:szCs w:val="2"/>
          <w:lang w:val="en-US"/>
        </w:rPr>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36"/>
          <w:szCs w:val="36"/>
          <w:lang w:val="en-US"/>
        </w:rPr>
      </w:pPr>
      <w:r>
        <w:rPr>
          <w:b/>
          <w:bCs/>
          <w:color w:val="000000" w:themeColor="text1"/>
          <w:sz w:val="36"/>
          <w:szCs w:val="36"/>
          <w:lang w:val="en-US"/>
        </w:rPr>
        <w:t>print(len(connection.queries))</w:t>
      </w:r>
      <w:r>
        <w:rPr>
          <w:color w:val="000000" w:themeColor="text1"/>
          <w:sz w:val="36"/>
          <w:szCs w:val="36"/>
          <w:lang w:val="en-US"/>
        </w:rPr>
        <w:t xml:space="preserve"> =&gt; Check sql execute Total count</w:t>
      </w:r>
    </w:p>
    <w:p>
      <w:pPr>
        <w:pStyle w:val="ListParagraph"/>
        <w:numPr>
          <w:ilvl w:val="0"/>
          <w:numId w:val="40"/>
        </w:numPr>
        <w:shd w:val="clear" w:color="auto" w:fill="FFFFFF" w:themeFill="background1"/>
        <w:tabs>
          <w:tab w:val="clear" w:pos="720"/>
          <w:tab w:val="left" w:pos="1629" w:leader="none"/>
          <w:tab w:val="center" w:pos="3795" w:leader="none"/>
          <w:tab w:val="right" w:pos="7590" w:leader="none"/>
        </w:tabs>
        <w:spacing w:lineRule="auto" w:line="360"/>
        <w:rPr>
          <w:color w:val="000000" w:themeColor="text1"/>
          <w:sz w:val="36"/>
          <w:szCs w:val="36"/>
          <w:lang w:val="en-US"/>
        </w:rPr>
      </w:pPr>
      <w:r>
        <w:rPr>
          <w:b/>
          <w:bCs/>
          <w:color w:val="000000" w:themeColor="text1"/>
          <w:sz w:val="36"/>
          <w:szCs w:val="36"/>
          <w:lang w:val="en-US"/>
        </w:rPr>
        <w:t>reset_queries()</w:t>
      </w:r>
      <w:r>
        <w:rPr>
          <w:color w:val="000000" w:themeColor="text1"/>
          <w:sz w:val="36"/>
          <w:szCs w:val="36"/>
          <w:lang w:val="en-US"/>
        </w:rPr>
        <w:t xml:space="preserve"> =&gt; Clear of previous sql count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request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format</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profile_id = request.GET.get(</w:t>
      </w:r>
      <w:r>
        <w:rPr>
          <w:rFonts w:eastAsia="Times New Roman" w:cs="Times New Roman" w:ascii="Consolas" w:hAnsi="Consolas"/>
          <w:color w:val="CE9178"/>
          <w:sz w:val="21"/>
          <w:szCs w:val="21"/>
          <w:lang w:eastAsia="en-IN"/>
        </w:rPr>
        <w:t>'profile_id'</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(connection.queries))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reset_queries()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profile = Profile.objects.select_related(</w:t>
      </w:r>
      <w:r>
        <w:rPr>
          <w:rFonts w:eastAsia="Times New Roman" w:cs="Times New Roman" w:ascii="Consolas" w:hAnsi="Consolas"/>
          <w:color w:val="CE9178"/>
          <w:sz w:val="21"/>
          <w:szCs w:val="21"/>
          <w:lang w:eastAsia="en-IN"/>
        </w:rPr>
        <w:t>'user'</w:t>
      </w:r>
      <w:r>
        <w:rPr>
          <w:rFonts w:eastAsia="Times New Roman" w:cs="Times New Roman" w:ascii="Consolas" w:hAnsi="Consolas"/>
          <w:color w:val="D4D4D4"/>
          <w:sz w:val="21"/>
          <w:szCs w:val="21"/>
          <w:lang w:eastAsia="en-IN"/>
        </w:rPr>
        <w:t>).get(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 = profile_id </w:t>
      </w:r>
      <w:r>
        <w:rPr>
          <w:rFonts w:eastAsia="Times New Roman" w:cs="Times New Roman" w:ascii="Consolas" w:hAnsi="Consolas"/>
          <w:color w:val="C586C0"/>
          <w:sz w:val="21"/>
          <w:szCs w:val="21"/>
          <w:lang w:eastAsia="en-IN"/>
        </w:rPr>
        <w:t>or</w:t>
      </w:r>
      <w:r>
        <w:rPr>
          <w:rFonts w:eastAsia="Times New Roman" w:cs="Times New Roman" w:ascii="Consolas" w:hAnsi="Consolas"/>
          <w:color w:val="D4D4D4"/>
          <w:sz w:val="21"/>
          <w:szCs w:val="21"/>
          <w:lang w:eastAsia="en-IN"/>
        </w:rPr>
        <w:t> request.user.profile.id)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(connection.queries))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reset_queries()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Response({</w:t>
      </w:r>
      <w:r>
        <w:rPr>
          <w:rFonts w:eastAsia="Times New Roman" w:cs="Times New Roman" w:ascii="Consolas" w:hAnsi="Consolas"/>
          <w:color w:val="CE9178"/>
          <w:sz w:val="21"/>
          <w:szCs w:val="21"/>
          <w:lang w:eastAsia="en-IN"/>
        </w:rPr>
        <w:t>"Fail"</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"No profile found!!"</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status</w:t>
      </w:r>
      <w:r>
        <w:rPr>
          <w:rFonts w:eastAsia="Times New Roman" w:cs="Times New Roman" w:ascii="Consolas" w:hAnsi="Consolas"/>
          <w:color w:val="D4D4D4"/>
          <w:sz w:val="21"/>
          <w:szCs w:val="21"/>
          <w:lang w:eastAsia="en-IN"/>
        </w:rPr>
        <w:t>=status.HTTP_400_BAD_REQUEST)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serializer_data = ProfileSerializer(profile).data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(connection.queries))</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jc w:val="center"/>
        <w:rPr>
          <w:b/>
          <w:b/>
          <w:bCs/>
          <w:color w:val="000000" w:themeColor="text1"/>
          <w:sz w:val="36"/>
          <w:szCs w:val="36"/>
          <w:lang w:val="en-US"/>
        </w:rPr>
      </w:pPr>
      <w:r>
        <w:rPr>
          <w:b/>
          <w:bCs/>
          <w:color w:val="000000" w:themeColor="text1"/>
          <w:sz w:val="36"/>
          <w:szCs w:val="36"/>
          <w:lang w:val="en-US"/>
        </w:rPr>
        <w:t>Encryption Algo.</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4"/>
          <w:szCs w:val="4"/>
          <w:lang w:val="en-US"/>
        </w:rPr>
      </w:pPr>
      <w:r>
        <w:rPr>
          <w:b/>
          <w:bCs/>
          <w:color w:val="000000" w:themeColor="text1"/>
          <w:sz w:val="4"/>
          <w:szCs w:val="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__name__</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"__main__"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settings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ENCRYPTION_KEY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.settings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ENCRYPTION_KEY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base64</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models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Crypto</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object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data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 = ENCRYPTION_KEY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 = </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encrypt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for</w:t>
      </w:r>
      <w:r>
        <w:rPr>
          <w:rFonts w:eastAsia="Times New Roman" w:cs="Times New Roman" w:ascii="Consolas" w:hAnsi="Consolas"/>
          <w:color w:val="D4D4D4"/>
          <w:sz w:val="21"/>
          <w:szCs w:val="21"/>
          <w:lang w:eastAsia="en-IN"/>
        </w:rPr>
        <w:t> i </w:t>
      </w:r>
      <w:r>
        <w:rPr>
          <w:rFonts w:eastAsia="Times New Roman" w:cs="Times New Roman" w:ascii="Consolas" w:hAnsi="Consolas"/>
          <w:color w:val="C586C0"/>
          <w:sz w:val="21"/>
          <w:szCs w:val="21"/>
          <w:lang w:eastAsia="en-IN"/>
        </w:rPr>
        <w:t>in</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range</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key_c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.key[i % </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 = </w:t>
      </w:r>
      <w:r>
        <w:rPr>
          <w:rFonts w:eastAsia="Times New Roman" w:cs="Times New Roman" w:ascii="Consolas" w:hAnsi="Consolas"/>
          <w:color w:val="DCDCAA"/>
          <w:sz w:val="21"/>
          <w:szCs w:val="21"/>
          <w:lang w:eastAsia="en-IN"/>
        </w:rPr>
        <w:t>chr</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.data[i]) + </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(key_c) % </w:t>
      </w:r>
      <w:r>
        <w:rPr>
          <w:rFonts w:eastAsia="Times New Roman" w:cs="Times New Roman" w:ascii="Consolas" w:hAnsi="Consolas"/>
          <w:color w:val="B5CEA8"/>
          <w:sz w:val="21"/>
          <w:szCs w:val="21"/>
          <w:lang w:eastAsia="en-IN"/>
        </w:rPr>
        <w:t>256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encoded_chars.append(encoded_c)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encoded_string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.join(encoded_chars)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en_data = base64.b64encode(</w:t>
      </w:r>
      <w:r>
        <w:rPr>
          <w:rFonts w:eastAsia="Times New Roman" w:cs="Times New Roman" w:ascii="Consolas" w:hAnsi="Consolas"/>
          <w:color w:val="4EC9B0"/>
          <w:sz w:val="21"/>
          <w:szCs w:val="21"/>
          <w:lang w:eastAsia="en-IN"/>
        </w:rPr>
        <w:t>bytes</w:t>
      </w:r>
      <w:r>
        <w:rPr>
          <w:rFonts w:eastAsia="Times New Roman" w:cs="Times New Roman" w:ascii="Consolas" w:hAnsi="Consolas"/>
          <w:color w:val="D4D4D4"/>
          <w:sz w:val="21"/>
          <w:szCs w:val="21"/>
          <w:lang w:eastAsia="en-IN"/>
        </w:rPr>
        <w:t>(encoded_string,</w:t>
      </w:r>
      <w:r>
        <w:rPr>
          <w:rFonts w:eastAsia="Times New Roman" w:cs="Times New Roman" w:ascii="Consolas" w:hAnsi="Consolas"/>
          <w:color w:val="CE9178"/>
          <w:sz w:val="21"/>
          <w:szCs w:val="21"/>
          <w:lang w:eastAsia="en-IN"/>
        </w:rPr>
        <w:t>'utf-8'</w:t>
      </w:r>
      <w:r>
        <w:rPr>
          <w:rFonts w:eastAsia="Times New Roman" w:cs="Times New Roman" w:ascii="Consolas" w:hAnsi="Consolas"/>
          <w:color w:val="D4D4D4"/>
          <w:sz w:val="21"/>
          <w:szCs w:val="21"/>
          <w:lang w:eastAsia="en-IN"/>
        </w:rPr>
        <w:t>)).decode()   </w:t>
      </w:r>
      <w:r>
        <w:rPr>
          <w:rFonts w:eastAsia="Times New Roman" w:cs="Times New Roman" w:ascii="Consolas" w:hAnsi="Consolas"/>
          <w:color w:val="6A9955"/>
          <w:sz w:val="21"/>
          <w:szCs w:val="21"/>
          <w:lang w:eastAsia="en-IN"/>
        </w:rPr>
        <w:t># Save this in database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en_data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decrypt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sample_string_bytes = base64.b64decode(</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.data)</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sample_string = sample_string_bytes.decode()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for</w:t>
      </w:r>
      <w:r>
        <w:rPr>
          <w:rFonts w:eastAsia="Times New Roman" w:cs="Times New Roman" w:ascii="Consolas" w:hAnsi="Consolas"/>
          <w:color w:val="D4D4D4"/>
          <w:sz w:val="21"/>
          <w:szCs w:val="21"/>
          <w:lang w:eastAsia="en-IN"/>
        </w:rPr>
        <w:t> i </w:t>
      </w:r>
      <w:r>
        <w:rPr>
          <w:rFonts w:eastAsia="Times New Roman" w:cs="Times New Roman" w:ascii="Consolas" w:hAnsi="Consolas"/>
          <w:color w:val="C586C0"/>
          <w:sz w:val="21"/>
          <w:szCs w:val="21"/>
          <w:lang w:eastAsia="en-IN"/>
        </w:rPr>
        <w:t>in</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range</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(sample_string)):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key_c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.key[i % </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.key)]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 = </w:t>
      </w:r>
      <w:r>
        <w:rPr>
          <w:rFonts w:eastAsia="Times New Roman" w:cs="Times New Roman" w:ascii="Consolas" w:hAnsi="Consolas"/>
          <w:color w:val="DCDCAA"/>
          <w:sz w:val="21"/>
          <w:szCs w:val="21"/>
          <w:lang w:eastAsia="en-IN"/>
        </w:rPr>
        <w:t>chr</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(sample_string[i]) - </w:t>
      </w:r>
      <w:r>
        <w:rPr>
          <w:rFonts w:eastAsia="Times New Roman" w:cs="Times New Roman" w:ascii="Consolas" w:hAnsi="Consolas"/>
          <w:color w:val="DCDCAA"/>
          <w:sz w:val="21"/>
          <w:szCs w:val="21"/>
          <w:lang w:eastAsia="en-IN"/>
        </w:rPr>
        <w:t>ord</w:t>
      </w:r>
      <w:r>
        <w:rPr>
          <w:rFonts w:eastAsia="Times New Roman" w:cs="Times New Roman" w:ascii="Consolas" w:hAnsi="Consolas"/>
          <w:color w:val="D4D4D4"/>
          <w:sz w:val="21"/>
          <w:szCs w:val="21"/>
          <w:lang w:eastAsia="en-IN"/>
        </w:rPr>
        <w:t>(key_c) + </w:t>
      </w:r>
      <w:r>
        <w:rPr>
          <w:rFonts w:eastAsia="Times New Roman" w:cs="Times New Roman" w:ascii="Consolas" w:hAnsi="Consolas"/>
          <w:color w:val="B5CEA8"/>
          <w:sz w:val="21"/>
          <w:szCs w:val="21"/>
          <w:lang w:eastAsia="en-IN"/>
        </w:rPr>
        <w:t>256</w:t>
      </w:r>
      <w:r>
        <w:rPr>
          <w:rFonts w:eastAsia="Times New Roman" w:cs="Times New Roman" w:ascii="Consolas" w:hAnsi="Consolas"/>
          <w:color w:val="D4D4D4"/>
          <w:sz w:val="21"/>
          <w:szCs w:val="21"/>
          <w:lang w:eastAsia="en-IN"/>
        </w:rPr>
        <w:t>) % </w:t>
      </w:r>
      <w:r>
        <w:rPr>
          <w:rFonts w:eastAsia="Times New Roman" w:cs="Times New Roman" w:ascii="Consolas" w:hAnsi="Consolas"/>
          <w:color w:val="B5CEA8"/>
          <w:sz w:val="21"/>
          <w:szCs w:val="21"/>
          <w:lang w:eastAsia="en-IN"/>
        </w:rPr>
        <w:t>256</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encoded_chars.append(encoded_c)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encoded_string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.join(encoded_chars)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encoded_string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"Update this data again!! Something went wrong when fetching this data...."</w:t>
      </w:r>
      <w:r>
        <w:rPr>
          <w:rFonts w:eastAsia="Times New Roman" w:cs="Times New Roman" w:ascii="Consolas" w:hAnsi="Consolas"/>
          <w:color w:val="D4D4D4"/>
          <w:sz w:val="21"/>
          <w:szCs w:val="21"/>
          <w:lang w:eastAsia="en-IN"/>
        </w:rPr>
        <w:t>   </w:t>
      </w:r>
    </w:p>
    <w:p>
      <w:pPr>
        <w:pStyle w:val="Normal"/>
        <w:shd w:val="clear" w:color="auto" w:fill="FFFFFF" w:themeFill="background1"/>
        <w:tabs>
          <w:tab w:val="clear" w:pos="720"/>
          <w:tab w:val="left" w:pos="1629" w:leader="none"/>
          <w:tab w:val="center" w:pos="3795" w:leader="none"/>
          <w:tab w:val="right" w:pos="7590" w:leader="none"/>
        </w:tabs>
        <w:spacing w:lineRule="auto" w:line="360"/>
        <w:rPr>
          <w:b/>
          <w:b/>
          <w:bCs/>
          <w:color w:val="000000" w:themeColor="text1"/>
          <w:sz w:val="10"/>
          <w:szCs w:val="10"/>
          <w:lang w:val="en-US"/>
        </w:rPr>
      </w:pPr>
      <w:r>
        <w:rPr>
          <w:b/>
          <w:bCs/>
          <w:color w:val="000000" w:themeColor="text1"/>
          <w:sz w:val="10"/>
          <w:szCs w:val="10"/>
          <w:lang w:val="en-US"/>
        </w:rPr>
      </w:r>
    </w:p>
    <w:p>
      <w:pPr>
        <w:pStyle w:val="Normal"/>
        <w:shd w:val="clear" w:color="auto" w:fill="E7E6E6" w:themeFill="background2"/>
        <w:tabs>
          <w:tab w:val="clear" w:pos="720"/>
          <w:tab w:val="left" w:pos="1629" w:leader="none"/>
          <w:tab w:val="center" w:pos="3795" w:leader="none"/>
          <w:tab w:val="right" w:pos="7590" w:leader="none"/>
        </w:tabs>
        <w:spacing w:lineRule="auto" w:line="276"/>
        <w:jc w:val="center"/>
        <w:rPr>
          <w:b/>
          <w:b/>
          <w:bCs/>
          <w:color w:val="000000" w:themeColor="text1"/>
          <w:sz w:val="44"/>
          <w:szCs w:val="44"/>
          <w:lang w:val="en-US"/>
        </w:rPr>
      </w:pPr>
      <w:r>
        <w:rPr>
          <w:b/>
          <w:bCs/>
          <w:color w:val="000000" w:themeColor="text1"/>
          <w:sz w:val="44"/>
          <w:szCs w:val="44"/>
          <w:lang w:val="en-US"/>
        </w:rPr>
        <w:t>Customize Model Field</w:t>
      </w:r>
    </w:p>
    <w:p>
      <w:pPr>
        <w:pStyle w:val="ListParagraph"/>
        <w:numPr>
          <w:ilvl w:val="0"/>
          <w:numId w:val="43"/>
        </w:numPr>
        <w:rPr>
          <w:sz w:val="32"/>
          <w:szCs w:val="32"/>
          <w:lang w:val="en-US"/>
        </w:rPr>
      </w:pPr>
      <w:r>
        <w:rPr>
          <w:sz w:val="32"/>
          <w:szCs w:val="32"/>
          <w:lang w:val="en-US"/>
        </w:rPr>
        <w:t xml:space="preserve">Here I use </w:t>
      </w:r>
      <w:r>
        <w:rPr>
          <w:b/>
          <w:bCs/>
          <w:sz w:val="32"/>
          <w:szCs w:val="32"/>
          <w:lang w:val="en-US"/>
        </w:rPr>
        <w:t>Charfield</w:t>
      </w:r>
      <w:r>
        <w:rPr>
          <w:sz w:val="32"/>
          <w:szCs w:val="32"/>
          <w:lang w:val="en-US"/>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EncodedField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CharField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w:t>
      </w:r>
      <w:r>
        <w:rPr>
          <w:rFonts w:eastAsia="Times New Roman" w:cs="Times New Roman" w:ascii="Consolas" w:hAnsi="Consolas"/>
          <w:color w:val="CE9178"/>
          <w:sz w:val="21"/>
          <w:szCs w:val="21"/>
          <w:lang w:eastAsia="en-IN"/>
        </w:rPr>
        <w:t>Encripted model field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    </w:t>
      </w: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prefix = </w:t>
      </w:r>
      <w:r>
        <w:rPr>
          <w:rFonts w:eastAsia="Times New Roman" w:cs="Times New Roman" w:ascii="Consolas" w:hAnsi="Consolas"/>
          <w:color w:val="CE9178"/>
          <w:sz w:val="21"/>
          <w:szCs w:val="21"/>
          <w:lang w:eastAsia="en-IN"/>
        </w:rPr>
        <w:t>'enc_sha256_'</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max_length: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max_length += </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super</w:t>
      </w:r>
      <w:r>
        <w:rPr>
          <w:rFonts w:eastAsia="Times New Roman" w:cs="Times New Roman" w:ascii="Consolas" w:hAnsi="Consolas"/>
          <w:color w:val="D4D4D4"/>
          <w:sz w:val="21"/>
          <w:szCs w:val="21"/>
          <w:lang w:eastAsia="en-IN"/>
        </w:rPr>
        <w:t>(EncodedField,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=max_length,*args,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get_internal_type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 xml:space="preserve">"CharField"   </w:t>
      </w:r>
      <w:r>
        <w:rPr>
          <w:rFonts w:eastAsia="Wingdings" w:cs="Wingdings" w:ascii="Wingdings" w:hAnsi="Wingdings"/>
          <w:color w:val="CE9178"/>
          <w:sz w:val="21"/>
          <w:szCs w:val="21"/>
          <w:lang w:eastAsia="en-IN"/>
        </w:rPr>
        <w:t></w:t>
      </w:r>
      <w:r>
        <w:rPr>
          <w:rFonts w:eastAsia="Times New Roman" w:cs="Times New Roman" w:ascii="Consolas" w:hAnsi="Consolas"/>
          <w:color w:val="CE9178"/>
          <w:sz w:val="21"/>
          <w:szCs w:val="21"/>
          <w:lang w:eastAsia="en-IN"/>
        </w:rPr>
        <w:t xml:space="preserve"> Customize here like textfield,jsonfield,etc..</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from_db_value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expression</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connection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.to_python(value)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get_prep_value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value </w:t>
      </w:r>
      <w:r>
        <w:rPr>
          <w:rFonts w:eastAsia="Times New Roman" w:cs="Times New Roman" w:ascii="Consolas" w:hAnsi="Consolas"/>
          <w:color w:val="569CD6"/>
          <w:sz w:val="21"/>
          <w:szCs w:val="21"/>
          <w:lang w:eastAsia="en-IN"/>
        </w:rPr>
        <w:t>and</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not</w:t>
      </w:r>
      <w:r>
        <w:rPr>
          <w:rFonts w:eastAsia="Times New Roman" w:cs="Times New Roman" w:ascii="Consolas" w:hAnsi="Consolas"/>
          <w:color w:val="D4D4D4"/>
          <w:sz w:val="21"/>
          <w:szCs w:val="21"/>
          <w:lang w:eastAsia="en-IN"/>
        </w:rPr>
        <w:t> value.startswith(</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value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 + Crypto(value).encrypt()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value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to_python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value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value </w:t>
      </w:r>
      <w:r>
        <w:rPr>
          <w:rFonts w:eastAsia="Times New Roman" w:cs="Times New Roman" w:ascii="Consolas" w:hAnsi="Consolas"/>
          <w:color w:val="569CD6"/>
          <w:sz w:val="21"/>
          <w:szCs w:val="21"/>
          <w:lang w:eastAsia="en-IN"/>
        </w:rPr>
        <w:t>and</w:t>
      </w:r>
      <w:r>
        <w:rPr>
          <w:rFonts w:eastAsia="Times New Roman" w:cs="Times New Roman" w:ascii="Consolas" w:hAnsi="Consolas"/>
          <w:color w:val="D4D4D4"/>
          <w:sz w:val="21"/>
          <w:szCs w:val="21"/>
          <w:lang w:eastAsia="en-IN"/>
        </w:rPr>
        <w:t> (value.startswith(</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retval = Crypto(value[</w:t>
      </w:r>
      <w:r>
        <w:rPr>
          <w:rFonts w:eastAsia="Times New Roman" w:cs="Times New Roman" w:ascii="Consolas" w:hAnsi="Consolas"/>
          <w:color w:val="DCDCAA"/>
          <w:sz w:val="21"/>
          <w:szCs w:val="21"/>
          <w:lang w:eastAsia="en-IN"/>
        </w:rPr>
        <w:t>len</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.prefix):]).decrypt()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retval = value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retval</w:t>
      </w:r>
    </w:p>
    <w:p>
      <w:pPr>
        <w:pStyle w:val="Normal"/>
        <w:rPr>
          <w:sz w:val="10"/>
          <w:szCs w:val="10"/>
          <w:lang w:val="en-US"/>
        </w:rPr>
      </w:pPr>
      <w:r>
        <w:rPr>
          <w:sz w:val="10"/>
          <w:szCs w:val="10"/>
          <w:lang w:val="en-US"/>
        </w:rPr>
      </w:r>
    </w:p>
    <w:p>
      <w:pPr>
        <w:pStyle w:val="Normal"/>
        <w:rPr>
          <w:b/>
          <w:b/>
          <w:bCs/>
          <w:sz w:val="32"/>
          <w:szCs w:val="32"/>
          <w:lang w:val="en-US"/>
        </w:rPr>
      </w:pPr>
      <w:r>
        <w:rPr>
          <w:b/>
          <w:bCs/>
          <w:sz w:val="32"/>
          <w:szCs w:val="32"/>
          <w:u w:val="single"/>
          <w:lang w:val="en-US"/>
        </w:rPr>
        <w:t>models.py</w:t>
      </w:r>
      <w:r>
        <w:rPr>
          <w:b/>
          <w:bCs/>
          <w:sz w:val="32"/>
          <w:szCs w:val="32"/>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phone_number = EncodedField(</w:t>
      </w:r>
      <w:r>
        <w:rPr>
          <w:rFonts w:eastAsia="Times New Roman" w:cs="Times New Roman" w:ascii="Consolas" w:hAnsi="Consolas"/>
          <w:color w:val="9CDCFE"/>
          <w:sz w:val="21"/>
          <w:szCs w:val="21"/>
          <w:lang w:eastAsia="en-IN"/>
        </w:rPr>
        <w:t>null</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blank</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max_length</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20</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unique</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True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rPr>
          <w:sz w:val="2"/>
          <w:szCs w:val="2"/>
          <w:lang w:val="en-US"/>
        </w:rPr>
      </w:pPr>
      <w:r>
        <w:rPr>
          <w:sz w:val="2"/>
          <w:szCs w:val="2"/>
          <w:lang w:val="en-US"/>
        </w:rPr>
      </w:r>
    </w:p>
    <w:p>
      <w:pPr>
        <w:pStyle w:val="Normal"/>
        <w:shd w:val="clear" w:color="auto" w:fill="E7E6E6" w:themeFill="background2"/>
        <w:jc w:val="center"/>
        <w:rPr>
          <w:b/>
          <w:b/>
          <w:bCs/>
          <w:sz w:val="42"/>
          <w:szCs w:val="42"/>
          <w:lang w:val="en-US"/>
        </w:rPr>
      </w:pPr>
      <w:r>
        <w:rPr>
          <w:b/>
          <w:bCs/>
          <w:sz w:val="42"/>
          <w:szCs w:val="42"/>
          <w:lang w:val="en-US"/>
        </w:rPr>
        <w:t>Currency Converter</w:t>
      </w:r>
    </w:p>
    <w:p>
      <w:pPr>
        <w:pStyle w:val="Normal"/>
        <w:rPr>
          <w:sz w:val="2"/>
          <w:szCs w:val="2"/>
          <w:lang w:val="en-US"/>
        </w:rPr>
      </w:pPr>
      <w:r>
        <w:rPr>
          <w:sz w:val="2"/>
          <w:szCs w:val="2"/>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requests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json</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CurrencyConverter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.url1 = </w:t>
      </w:r>
      <w:r>
        <w:rPr>
          <w:rFonts w:eastAsia="Times New Roman" w:cs="Times New Roman" w:ascii="Consolas" w:hAnsi="Consolas"/>
          <w:color w:val="CE9178"/>
          <w:sz w:val="21"/>
          <w:szCs w:val="21"/>
          <w:lang w:eastAsia="en-IN"/>
        </w:rPr>
        <w:t>'https://api.ratesapi.io/api/latest'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.url2 = </w:t>
      </w:r>
      <w:r>
        <w:rPr>
          <w:rFonts w:eastAsia="Times New Roman" w:cs="Times New Roman" w:ascii="Consolas" w:hAnsi="Consolas"/>
          <w:color w:val="CE9178"/>
          <w:sz w:val="21"/>
          <w:szCs w:val="21"/>
          <w:lang w:eastAsia="en-IN"/>
        </w:rPr>
        <w:t>'https://api.exchangerate-api.com/v4/latest/USD'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convert_try_1</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from_currency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amount</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date_obj</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'latest'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payload = {</w:t>
      </w:r>
      <w:r>
        <w:rPr>
          <w:rFonts w:eastAsia="Times New Roman" w:cs="Times New Roman" w:ascii="Consolas" w:hAnsi="Consolas"/>
          <w:color w:val="CE9178"/>
          <w:sz w:val="21"/>
          <w:szCs w:val="21"/>
          <w:lang w:eastAsia="en-IN"/>
        </w:rPr>
        <w:t>'base'</w:t>
      </w:r>
      <w:r>
        <w:rPr>
          <w:rFonts w:eastAsia="Times New Roman" w:cs="Times New Roman" w:ascii="Consolas" w:hAnsi="Consolas"/>
          <w:color w:val="D4D4D4"/>
          <w:sz w:val="21"/>
          <w:szCs w:val="21"/>
          <w:lang w:eastAsia="en-IN"/>
        </w:rPr>
        <w:t>: from_currency, </w:t>
      </w:r>
      <w:r>
        <w:rPr>
          <w:rFonts w:eastAsia="Times New Roman" w:cs="Times New Roman" w:ascii="Consolas" w:hAnsi="Consolas"/>
          <w:color w:val="CE9178"/>
          <w:sz w:val="21"/>
          <w:szCs w:val="21"/>
          <w:lang w:eastAsia="en-IN"/>
        </w:rPr>
        <w:t>'symbols'</w:t>
      </w:r>
      <w:r>
        <w:rPr>
          <w:rFonts w:eastAsia="Times New Roman" w:cs="Times New Roman" w:ascii="Consolas" w:hAnsi="Consolas"/>
          <w:color w:val="D4D4D4"/>
          <w:sz w:val="21"/>
          <w:szCs w:val="21"/>
          <w:lang w:eastAsia="en-IN"/>
        </w:rPr>
        <w:t>: to_currency}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response = requests.get(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.url1, </w:t>
      </w:r>
      <w:r>
        <w:rPr>
          <w:rFonts w:eastAsia="Times New Roman" w:cs="Times New Roman" w:ascii="Consolas" w:hAnsi="Consolas"/>
          <w:color w:val="9CDCFE"/>
          <w:sz w:val="21"/>
          <w:szCs w:val="21"/>
          <w:lang w:eastAsia="en-IN"/>
        </w:rPr>
        <w:t>params</w:t>
      </w:r>
      <w:r>
        <w:rPr>
          <w:rFonts w:eastAsia="Times New Roman" w:cs="Times New Roman" w:ascii="Consolas" w:hAnsi="Consolas"/>
          <w:color w:val="D4D4D4"/>
          <w:sz w:val="21"/>
          <w:szCs w:val="21"/>
          <w:lang w:eastAsia="en-IN"/>
        </w:rPr>
        <w:t>=payload)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response.status_code != </w:t>
      </w:r>
      <w:r>
        <w:rPr>
          <w:rFonts w:eastAsia="Times New Roman" w:cs="Times New Roman" w:ascii="Consolas" w:hAnsi="Consolas"/>
          <w:color w:val="B5CEA8"/>
          <w:sz w:val="21"/>
          <w:szCs w:val="21"/>
          <w:lang w:eastAsia="en-IN"/>
        </w:rPr>
        <w:t>200</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converted_amount =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.convert_try_2(from_currency,to_currency,amount)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else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rate = json.loads(response.text)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converted_amount = rate.get(</w:t>
      </w:r>
      <w:r>
        <w:rPr>
          <w:rFonts w:eastAsia="Times New Roman" w:cs="Times New Roman" w:ascii="Consolas" w:hAnsi="Consolas"/>
          <w:color w:val="CE9178"/>
          <w:sz w:val="21"/>
          <w:szCs w:val="21"/>
          <w:lang w:eastAsia="en-IN"/>
        </w:rPr>
        <w:t>'rates'</w:t>
      </w:r>
      <w:r>
        <w:rPr>
          <w:rFonts w:eastAsia="Times New Roman" w:cs="Times New Roman" w:ascii="Consolas" w:hAnsi="Consolas"/>
          <w:color w:val="D4D4D4"/>
          <w:sz w:val="21"/>
          <w:szCs w:val="21"/>
          <w:lang w:eastAsia="en-IN"/>
        </w:rPr>
        <w:t>).get(to_currency) * 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converted_amount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convert_try_2</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from_currency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to_currency</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amount</w:t>
      </w: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data= requests.get(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.url2).json()</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currencies = data[</w:t>
      </w:r>
      <w:r>
        <w:rPr>
          <w:rFonts w:eastAsia="Times New Roman" w:cs="Times New Roman" w:ascii="Consolas" w:hAnsi="Consolas"/>
          <w:color w:val="CE9178"/>
          <w:sz w:val="21"/>
          <w:szCs w:val="21"/>
          <w:lang w:eastAsia="en-IN"/>
        </w:rPr>
        <w:t>'rates'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from_currency != </w:t>
      </w:r>
      <w:r>
        <w:rPr>
          <w:rFonts w:eastAsia="Times New Roman" w:cs="Times New Roman" w:ascii="Consolas" w:hAnsi="Consolas"/>
          <w:color w:val="CE9178"/>
          <w:sz w:val="21"/>
          <w:szCs w:val="21"/>
          <w:lang w:eastAsia="en-IN"/>
        </w:rPr>
        <w:t>'USD'</w:t>
      </w:r>
      <w:r>
        <w:rPr>
          <w:rFonts w:eastAsia="Times New Roman" w:cs="Times New Roman" w:ascii="Consolas" w:hAnsi="Consolas"/>
          <w:color w:val="D4D4D4"/>
          <w:sz w:val="21"/>
          <w:szCs w:val="21"/>
          <w:lang w:eastAsia="en-IN"/>
        </w:rPr>
        <w:t>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amount = amount / currencies[from_currency]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converted_amount = amount * currencies[to_currency]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converted_amount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__name__</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'__main__'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rate = CurrencyConverter().convert_try_1(</w:t>
      </w:r>
      <w:r>
        <w:rPr>
          <w:rFonts w:eastAsia="Times New Roman" w:cs="Times New Roman" w:ascii="Consolas" w:hAnsi="Consolas"/>
          <w:color w:val="CE9178"/>
          <w:sz w:val="21"/>
          <w:szCs w:val="21"/>
          <w:lang w:eastAsia="en-IN"/>
        </w:rPr>
        <w:t>'KWD'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'INR'</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(rate)</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possiibilities: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1.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2. GBP(£)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3. EUR(€)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4. USD($)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5. CAD(C$,Can$)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6. AUD(A$)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7. RUB(₽)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8. KWD(₽) to INR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E9178"/>
          <w:sz w:val="21"/>
          <w:szCs w:val="21"/>
          <w:lang w:eastAsia="en-IN"/>
        </w:rPr>
        <w:t>'''</w:t>
      </w:r>
    </w:p>
    <w:p>
      <w:pPr>
        <w:pStyle w:val="Normal"/>
        <w:shd w:val="clear" w:color="auto" w:fill="E7E6E6" w:themeFill="background2"/>
        <w:jc w:val="center"/>
        <w:rPr>
          <w:b/>
          <w:b/>
          <w:bCs/>
          <w:sz w:val="44"/>
          <w:szCs w:val="44"/>
          <w:lang w:val="en-US"/>
        </w:rPr>
      </w:pPr>
      <w:r>
        <w:rPr>
          <w:b/>
          <w:bCs/>
          <w:sz w:val="44"/>
          <w:szCs w:val="44"/>
          <w:lang w:val="en-US"/>
        </w:rPr>
        <w:t>Send Email by using Thread</w:t>
      </w:r>
    </w:p>
    <w:p>
      <w:pPr>
        <w:pStyle w:val="Normal"/>
        <w:rPr>
          <w:sz w:val="4"/>
          <w:szCs w:val="4"/>
          <w:lang w:val="en-US"/>
        </w:rPr>
      </w:pPr>
      <w:r>
        <w:rPr>
          <w:sz w:val="4"/>
          <w:szCs w:val="4"/>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django.template.loader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render_to_string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django.core.mail.message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django.conf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settings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threading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EmailThread</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threading</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Thread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template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subject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receiver_email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.template = template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.subject = subject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.receiver_email = receiver_email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.kwargs = kwargs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threading.Thread.</w:t>
      </w:r>
      <w:r>
        <w:rPr>
          <w:rFonts w:eastAsia="Times New Roman" w:cs="Times New Roman" w:ascii="Consolas" w:hAnsi="Consolas"/>
          <w:color w:val="DCDCAA"/>
          <w:sz w:val="21"/>
          <w:szCs w:val="21"/>
          <w:lang w:eastAsia="en-IN"/>
        </w:rPr>
        <w:t>__init__</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run</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self</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 start"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email_template = render_to_string(</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.template,</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.kwargs)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email_content = EmailMultiAlternatives(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.subject,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settings.EMAIL_HOST_USER,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r>
        <w:rPr>
          <w:rFonts w:eastAsia="Times New Roman" w:cs="Times New Roman" w:ascii="Consolas" w:hAnsi="Consolas"/>
          <w:color w:val="569CD6"/>
          <w:sz w:val="21"/>
          <w:szCs w:val="21"/>
          <w:lang w:eastAsia="en-IN"/>
        </w:rPr>
        <w:t>self</w:t>
      </w:r>
      <w:r>
        <w:rPr>
          <w:rFonts w:eastAsia="Times New Roman" w:cs="Times New Roman" w:ascii="Consolas" w:hAnsi="Consolas"/>
          <w:color w:val="D4D4D4"/>
          <w:sz w:val="21"/>
          <w:szCs w:val="21"/>
          <w:lang w:eastAsia="en-IN"/>
        </w:rPr>
        <w:t>.receiver_email],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email_content.attach_alternative(email_template, </w:t>
      </w:r>
      <w:r>
        <w:rPr>
          <w:rFonts w:eastAsia="Times New Roman" w:cs="Times New Roman" w:ascii="Consolas" w:hAnsi="Consolas"/>
          <w:color w:val="CE9178"/>
          <w:sz w:val="21"/>
          <w:szCs w:val="21"/>
          <w:lang w:eastAsia="en-IN"/>
        </w:rPr>
        <w:t>'text/html'</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email_content.send()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print</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"Email sendddd"</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 </w:t>
      </w:r>
      <w:r>
        <w:rPr>
          <w:rFonts w:eastAsia="Times New Roman" w:cs="Times New Roman" w:ascii="Consolas" w:hAnsi="Consolas"/>
          <w:color w:val="4EC9B0"/>
          <w:sz w:val="21"/>
          <w:szCs w:val="21"/>
          <w:lang w:eastAsia="en-IN"/>
        </w:rPr>
        <w:t>Exception</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send_email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template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subject</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receiver_email</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return</w:t>
      </w:r>
      <w:r>
        <w:rPr>
          <w:rFonts w:eastAsia="Times New Roman" w:cs="Times New Roman" w:ascii="Consolas" w:hAnsi="Consolas"/>
          <w:color w:val="D4D4D4"/>
          <w:sz w:val="21"/>
          <w:szCs w:val="21"/>
          <w:lang w:eastAsia="en-IN"/>
        </w:rPr>
        <w:t> EmailThread(template, subject, receiver_email,**kwargs).start()</w:t>
      </w:r>
    </w:p>
    <w:p>
      <w:pPr>
        <w:pStyle w:val="Normal"/>
        <w:rPr>
          <w:sz w:val="44"/>
          <w:szCs w:val="44"/>
          <w:lang w:val="en-US"/>
        </w:rPr>
      </w:pPr>
      <w:r>
        <w:rPr>
          <w:sz w:val="44"/>
          <w:szCs w:val="44"/>
          <w:lang w:val="en-US"/>
        </w:rPr>
      </w:r>
    </w:p>
    <w:p>
      <w:pPr>
        <w:pStyle w:val="Normal"/>
        <w:shd w:val="clear" w:color="auto" w:fill="F2F2F2" w:themeFill="background1" w:themeFillShade="f2"/>
        <w:jc w:val="center"/>
        <w:rPr>
          <w:b/>
          <w:b/>
          <w:bCs/>
          <w:sz w:val="44"/>
          <w:szCs w:val="44"/>
          <w:lang w:val="en-US"/>
        </w:rPr>
      </w:pPr>
      <w:r>
        <w:rPr>
          <w:b/>
          <w:bCs/>
          <w:sz w:val="44"/>
          <w:szCs w:val="44"/>
          <w:lang w:val="en-US"/>
        </w:rPr>
        <w:t>Create Public Name</w:t>
      </w:r>
    </w:p>
    <w:p>
      <w:pPr>
        <w:pStyle w:val="Normal"/>
        <w:tabs>
          <w:tab w:val="clear" w:pos="720"/>
          <w:tab w:val="left" w:pos="977" w:leader="none"/>
        </w:tabs>
        <w:rPr>
          <w:b/>
          <w:b/>
          <w:bCs/>
          <w:sz w:val="30"/>
          <w:szCs w:val="30"/>
          <w:lang w:val="en-US"/>
        </w:rPr>
      </w:pPr>
      <w:r>
        <w:rPr>
          <w:b/>
          <w:bCs/>
          <w:sz w:val="30"/>
          <w:szCs w:val="30"/>
          <w:lang w:val="en-US"/>
        </w:rPr>
        <w:t>Signals.py: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post_save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random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randint </w:t>
      </w:r>
      <w:r>
        <w:rPr>
          <w:rFonts w:eastAsia="Times New Roman" w:cs="Times New Roman" w:ascii="Consolas" w:hAnsi="Consolas"/>
          <w:color w:val="C586C0"/>
          <w:sz w:val="21"/>
          <w:szCs w:val="21"/>
          <w:lang w:eastAsia="en-IN"/>
        </w:rPr>
        <w:t>as</w:t>
      </w:r>
      <w:r>
        <w:rPr>
          <w:rFonts w:eastAsia="Times New Roman" w:cs="Times New Roman" w:ascii="Consolas" w:hAnsi="Consolas"/>
          <w:color w:val="D4D4D4"/>
          <w:sz w:val="21"/>
          <w:szCs w:val="21"/>
          <w:lang w:eastAsia="en-IN"/>
        </w:rPr>
        <w:t> random_randint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(post_save, </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=Profile)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create_public_name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created</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created: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full_name = instance.full_name.replace(</w:t>
      </w:r>
      <w:r>
        <w:rPr>
          <w:rFonts w:eastAsia="Times New Roman" w:cs="Times New Roman" w:ascii="Consolas" w:hAnsi="Consolas"/>
          <w:color w:val="CE9178"/>
          <w:sz w:val="21"/>
          <w:szCs w:val="21"/>
          <w:lang w:eastAsia="en-IN"/>
        </w:rPr>
        <w:t>" "</w:t>
      </w: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"_"</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number = random_randint(</w:t>
      </w:r>
      <w:r>
        <w:rPr>
          <w:rFonts w:eastAsia="Times New Roman" w:cs="Times New Roman" w:ascii="Consolas" w:hAnsi="Consolas"/>
          <w:color w:val="B5CEA8"/>
          <w:sz w:val="21"/>
          <w:szCs w:val="21"/>
          <w:lang w:eastAsia="en-IN"/>
        </w:rPr>
        <w:t>100</w:t>
      </w:r>
      <w:r>
        <w:rPr>
          <w:rFonts w:eastAsia="Times New Roman" w:cs="Times New Roman" w:ascii="Consolas" w:hAnsi="Consolas"/>
          <w:color w:val="D4D4D4"/>
          <w:sz w:val="21"/>
          <w:szCs w:val="21"/>
          <w:lang w:eastAsia="en-IN"/>
        </w:rPr>
        <w:t>,</w:t>
      </w:r>
      <w:r>
        <w:rPr>
          <w:rFonts w:eastAsia="Times New Roman" w:cs="Times New Roman" w:ascii="Consolas" w:hAnsi="Consolas"/>
          <w:color w:val="B5CEA8"/>
          <w:sz w:val="21"/>
          <w:szCs w:val="21"/>
          <w:lang w:eastAsia="en-IN"/>
        </w:rPr>
        <w:t>999</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 = Profile.objects.get(</w:t>
      </w:r>
      <w:r>
        <w:rPr>
          <w:rFonts w:eastAsia="Times New Roman" w:cs="Times New Roman" w:ascii="Consolas" w:hAnsi="Consolas"/>
          <w:color w:val="9CDCFE"/>
          <w:sz w:val="21"/>
          <w:szCs w:val="21"/>
          <w:lang w:eastAsia="en-IN"/>
        </w:rPr>
        <w:t>user</w:t>
      </w:r>
      <w:r>
        <w:rPr>
          <w:rFonts w:eastAsia="Times New Roman" w:cs="Times New Roman" w:ascii="Consolas" w:hAnsi="Consolas"/>
          <w:color w:val="D4D4D4"/>
          <w:sz w:val="21"/>
          <w:szCs w:val="21"/>
          <w:lang w:eastAsia="en-IN"/>
        </w:rPr>
        <w:t> = instance.user)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prof.public_name = (full_name[</w:t>
      </w:r>
      <w:r>
        <w:rPr>
          <w:rFonts w:eastAsia="Times New Roman" w:cs="Times New Roman" w:ascii="Consolas" w:hAnsi="Consolas"/>
          <w:color w:val="B5CEA8"/>
          <w:sz w:val="21"/>
          <w:szCs w:val="21"/>
          <w:lang w:eastAsia="en-IN"/>
        </w:rPr>
        <w:t>0</w:t>
      </w:r>
      <w:r>
        <w:rPr>
          <w:rFonts w:eastAsia="Times New Roman" w:cs="Times New Roman" w:ascii="Consolas" w:hAnsi="Consolas"/>
          <w:color w:val="D4D4D4"/>
          <w:sz w:val="21"/>
          <w:szCs w:val="21"/>
          <w:lang w:eastAsia="en-IN"/>
        </w:rPr>
        <w:t> : : </w:t>
      </w:r>
      <w:r>
        <w:rPr>
          <w:rFonts w:eastAsia="Times New Roman" w:cs="Times New Roman" w:ascii="Consolas" w:hAnsi="Consolas"/>
          <w:color w:val="B5CEA8"/>
          <w:sz w:val="21"/>
          <w:szCs w:val="21"/>
          <w:lang w:eastAsia="en-IN"/>
        </w:rPr>
        <w:t>3</w:t>
      </w:r>
      <w:r>
        <w:rPr>
          <w:rFonts w:eastAsia="Times New Roman" w:cs="Times New Roman" w:ascii="Consolas" w:hAnsi="Consolas"/>
          <w:color w:val="D4D4D4"/>
          <w:sz w:val="21"/>
          <w:szCs w:val="21"/>
          <w:lang w:eastAsia="en-IN"/>
        </w:rPr>
        <w:t>]).upper() + </w:t>
      </w:r>
      <w:r>
        <w:rPr>
          <w:rFonts w:eastAsia="Times New Roman" w:cs="Times New Roman" w:ascii="Consolas" w:hAnsi="Consolas"/>
          <w:color w:val="CE9178"/>
          <w:sz w:val="21"/>
          <w:szCs w:val="21"/>
          <w:lang w:eastAsia="en-IN"/>
        </w:rPr>
        <w:t>'@'</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"_"</w:t>
      </w:r>
      <w:r>
        <w:rPr>
          <w:rFonts w:eastAsia="Times New Roman" w:cs="Times New Roman" w:ascii="Consolas" w:hAnsi="Consolas"/>
          <w:color w:val="D4D4D4"/>
          <w:sz w:val="21"/>
          <w:szCs w:val="21"/>
          <w:lang w:eastAsia="en-IN"/>
        </w:rPr>
        <w:t>.join(</w:t>
      </w:r>
      <w:r>
        <w:rPr>
          <w:rFonts w:eastAsia="Times New Roman" w:cs="Times New Roman" w:ascii="Consolas" w:hAnsi="Consolas"/>
          <w:color w:val="4EC9B0"/>
          <w:sz w:val="21"/>
          <w:szCs w:val="21"/>
          <w:lang w:eastAsia="en-IN"/>
        </w:rPr>
        <w:t>str</w:t>
      </w:r>
      <w:r>
        <w:rPr>
          <w:rFonts w:eastAsia="Times New Roman" w:cs="Times New Roman" w:ascii="Consolas" w:hAnsi="Consolas"/>
          <w:color w:val="D4D4D4"/>
          <w:sz w:val="21"/>
          <w:szCs w:val="21"/>
          <w:lang w:eastAsia="en-IN"/>
        </w:rPr>
        <w:t>(number))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prof.save(</w:t>
      </w:r>
      <w:r>
        <w:rPr>
          <w:rFonts w:eastAsia="Times New Roman" w:cs="Times New Roman" w:ascii="Consolas" w:hAnsi="Consolas"/>
          <w:color w:val="9CDCFE"/>
          <w:sz w:val="21"/>
          <w:szCs w:val="21"/>
          <w:lang w:eastAsia="en-IN"/>
        </w:rPr>
        <w:t>update_fields</w:t>
      </w:r>
      <w:r>
        <w:rPr>
          <w:rFonts w:eastAsia="Times New Roman" w:cs="Times New Roman" w:ascii="Consolas" w:hAnsi="Consolas"/>
          <w:color w:val="D4D4D4"/>
          <w:sz w:val="21"/>
          <w:szCs w:val="21"/>
          <w:lang w:eastAsia="en-IN"/>
        </w:rPr>
        <w:t> = [</w:t>
      </w:r>
      <w:r>
        <w:rPr>
          <w:rFonts w:eastAsia="Times New Roman" w:cs="Times New Roman" w:ascii="Consolas" w:hAnsi="Consolas"/>
          <w:color w:val="CE9178"/>
          <w:sz w:val="21"/>
          <w:szCs w:val="21"/>
          <w:lang w:eastAsia="en-IN"/>
        </w:rPr>
        <w:t>'public_name'</w:t>
      </w:r>
      <w:r>
        <w:rPr>
          <w:rFonts w:eastAsia="Times New Roman" w:cs="Times New Roman" w:ascii="Consolas" w:hAnsi="Consolas"/>
          <w:color w:val="D4D4D4"/>
          <w:sz w:val="21"/>
          <w:szCs w:val="21"/>
          <w:lang w:eastAsia="en-IN"/>
        </w:rPr>
        <w:t>])</w:t>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b/>
          <w:b/>
          <w:bCs/>
          <w:sz w:val="30"/>
          <w:szCs w:val="30"/>
          <w:lang w:val="en-US"/>
        </w:rPr>
      </w:pPr>
      <w:r>
        <w:rPr>
          <w:b/>
          <w:bCs/>
          <w:sz w:val="30"/>
          <w:szCs w:val="30"/>
          <w:lang w:val="en-US"/>
        </w:rPr>
      </w:r>
    </w:p>
    <w:p>
      <w:pPr>
        <w:pStyle w:val="Normal"/>
        <w:tabs>
          <w:tab w:val="clear" w:pos="720"/>
          <w:tab w:val="left" w:pos="977" w:leader="none"/>
        </w:tabs>
        <w:rPr>
          <w:rFonts w:ascii="Consolas" w:hAnsi="Consolas" w:eastAsia="Times New Roman" w:cs="Times New Roman"/>
          <w:color w:val="C586C0"/>
          <w:sz w:val="24"/>
          <w:szCs w:val="24"/>
          <w:lang w:eastAsia="en-IN"/>
        </w:rPr>
      </w:pPr>
      <w:r>
        <w:rPr>
          <w:b/>
          <w:bCs/>
          <w:sz w:val="36"/>
          <w:szCs w:val="36"/>
          <w:u w:val="single"/>
          <w:lang w:val="en-US"/>
        </w:rPr>
        <w:t>Delete Image Path :</w:t>
      </w:r>
      <w:r>
        <w:rPr>
          <w:rFonts w:eastAsia="Times New Roman" w:cs="Times New Roman" w:ascii="Consolas" w:hAnsi="Consolas"/>
          <w:color w:val="C586C0"/>
          <w:sz w:val="24"/>
          <w:szCs w:val="24"/>
          <w:lang w:eastAsia="en-IN"/>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django.dispatch.dispatcher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receiver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django.db.models.signals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pre_save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Category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@receiver</w:t>
      </w:r>
      <w:r>
        <w:rPr>
          <w:rFonts w:eastAsia="Times New Roman" w:cs="Times New Roman" w:ascii="Consolas" w:hAnsi="Consolas"/>
          <w:color w:val="D4D4D4"/>
          <w:sz w:val="21"/>
          <w:szCs w:val="21"/>
          <w:lang w:eastAsia="en-IN"/>
        </w:rPr>
        <w:t>(pre_save, </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=Category)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def</w:t>
      </w:r>
      <w:r>
        <w:rPr>
          <w:rFonts w:eastAsia="Times New Roman" w:cs="Times New Roman" w:ascii="Consolas" w:hAnsi="Consolas"/>
          <w:color w:val="D4D4D4"/>
          <w:sz w:val="21"/>
          <w:szCs w:val="21"/>
          <w:lang w:eastAsia="en-IN"/>
        </w:rPr>
        <w:t> </w:t>
      </w:r>
      <w:r>
        <w:rPr>
          <w:rFonts w:eastAsia="Times New Roman" w:cs="Times New Roman" w:ascii="Consolas" w:hAnsi="Consolas"/>
          <w:color w:val="DCDCAA"/>
          <w:sz w:val="21"/>
          <w:szCs w:val="21"/>
          <w:lang w:eastAsia="en-IN"/>
        </w:rPr>
        <w:t>pre_save_image</w:t>
      </w:r>
      <w:r>
        <w:rPr>
          <w:rFonts w:eastAsia="Times New Roman" w:cs="Times New Roman" w:ascii="Consolas" w:hAnsi="Consolas"/>
          <w:color w:val="D4D4D4"/>
          <w:sz w:val="21"/>
          <w:szCs w:val="21"/>
          <w:lang w:eastAsia="en-IN"/>
        </w:rPr>
        <w:t>(</w:t>
      </w:r>
      <w:r>
        <w:rPr>
          <w:rFonts w:eastAsia="Times New Roman" w:cs="Times New Roman" w:ascii="Consolas" w:hAnsi="Consolas"/>
          <w:color w:val="9CDCFE"/>
          <w:sz w:val="21"/>
          <w:szCs w:val="21"/>
          <w:lang w:eastAsia="en-IN"/>
        </w:rPr>
        <w:t>sender</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instance</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args</w:t>
      </w:r>
      <w:r>
        <w:rPr>
          <w:rFonts w:eastAsia="Times New Roman" w:cs="Times New Roman" w:ascii="Consolas" w:hAnsi="Consolas"/>
          <w:color w:val="D4D4D4"/>
          <w:sz w:val="21"/>
          <w:szCs w:val="21"/>
          <w:lang w:eastAsia="en-IN"/>
        </w:rPr>
        <w:t>, **</w:t>
      </w:r>
      <w:r>
        <w:rPr>
          <w:rFonts w:eastAsia="Times New Roman" w:cs="Times New Roman" w:ascii="Consolas" w:hAnsi="Consolas"/>
          <w:color w:val="9CDCFE"/>
          <w:sz w:val="21"/>
          <w:szCs w:val="21"/>
          <w:lang w:eastAsia="en-IN"/>
        </w:rPr>
        <w:t>kwargs</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old_img = instance.</w:t>
      </w:r>
      <w:r>
        <w:rPr>
          <w:rFonts w:eastAsia="Times New Roman" w:cs="Times New Roman" w:ascii="Consolas" w:hAnsi="Consolas"/>
          <w:color w:val="9CDCFE"/>
          <w:sz w:val="21"/>
          <w:szCs w:val="21"/>
          <w:lang w:eastAsia="en-IN"/>
        </w:rPr>
        <w:t>__class__</w:t>
      </w:r>
      <w:r>
        <w:rPr>
          <w:rFonts w:eastAsia="Times New Roman" w:cs="Times New Roman" w:ascii="Consolas" w:hAnsi="Consolas"/>
          <w:color w:val="D4D4D4"/>
          <w:sz w:val="21"/>
          <w:szCs w:val="21"/>
          <w:lang w:eastAsia="en-IN"/>
        </w:rPr>
        <w:t>.objects.get(</w:t>
      </w:r>
      <w:r>
        <w:rPr>
          <w:rFonts w:eastAsia="Times New Roman" w:cs="Times New Roman" w:ascii="Consolas" w:hAnsi="Consolas"/>
          <w:color w:val="9CDCFE"/>
          <w:sz w:val="21"/>
          <w:szCs w:val="21"/>
          <w:lang w:eastAsia="en-IN"/>
        </w:rPr>
        <w:t>id</w:t>
      </w:r>
      <w:r>
        <w:rPr>
          <w:rFonts w:eastAsia="Times New Roman" w:cs="Times New Roman" w:ascii="Consolas" w:hAnsi="Consolas"/>
          <w:color w:val="D4D4D4"/>
          <w:sz w:val="21"/>
          <w:szCs w:val="21"/>
          <w:lang w:eastAsia="en-IN"/>
        </w:rPr>
        <w:t>=instance.id).category_img.path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try</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new_img = instance.category_img.path</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new_img = </w:t>
      </w:r>
      <w:r>
        <w:rPr>
          <w:rFonts w:eastAsia="Times New Roman" w:cs="Times New Roman" w:ascii="Consolas" w:hAnsi="Consolas"/>
          <w:color w:val="569CD6"/>
          <w:sz w:val="21"/>
          <w:szCs w:val="21"/>
          <w:lang w:eastAsia="en-IN"/>
        </w:rPr>
        <w:t>None</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new_img != old_img: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os</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if</w:t>
      </w:r>
      <w:r>
        <w:rPr>
          <w:rFonts w:eastAsia="Times New Roman" w:cs="Times New Roman" w:ascii="Consolas" w:hAnsi="Consolas"/>
          <w:color w:val="D4D4D4"/>
          <w:sz w:val="21"/>
          <w:szCs w:val="21"/>
          <w:lang w:eastAsia="en-IN"/>
        </w:rPr>
        <w:t> os.path.exists(old_img):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os.remove(old_img)</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except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586C0"/>
          <w:sz w:val="21"/>
          <w:szCs w:val="21"/>
          <w:lang w:eastAsia="en-IN"/>
        </w:rPr>
        <w:t>pass</w:t>
      </w:r>
    </w:p>
    <w:p>
      <w:pPr>
        <w:pStyle w:val="Normal"/>
        <w:rPr>
          <w:sz w:val="30"/>
          <w:szCs w:val="30"/>
          <w:lang w:val="en-US"/>
        </w:rPr>
      </w:pPr>
      <w:r>
        <w:rPr>
          <w:sz w:val="30"/>
          <w:szCs w:val="30"/>
          <w:lang w:val="en-US"/>
        </w:rPr>
      </w:r>
    </w:p>
    <w:p>
      <w:pPr>
        <w:pStyle w:val="Normal"/>
        <w:shd w:val="clear" w:color="auto" w:fill="E7E6E6" w:themeFill="background2"/>
        <w:jc w:val="center"/>
        <w:rPr>
          <w:b/>
          <w:b/>
          <w:bCs/>
          <w:sz w:val="40"/>
          <w:szCs w:val="40"/>
          <w:lang w:val="en-US"/>
        </w:rPr>
      </w:pPr>
      <w:r>
        <w:rPr>
          <w:b/>
          <w:bCs/>
          <w:sz w:val="40"/>
          <w:szCs w:val="40"/>
          <w:lang w:val="en-US"/>
        </w:rPr>
        <w:t>Use of transaction decorator in Django</w:t>
      </w:r>
    </w:p>
    <w:p>
      <w:pPr>
        <w:pStyle w:val="Normal"/>
        <w:rPr>
          <w:sz w:val="28"/>
          <w:szCs w:val="28"/>
          <w:lang w:val="en-US"/>
        </w:rPr>
      </w:pPr>
      <w:r>
        <w:rPr>
          <w:rFonts w:eastAsia="Wingdings" w:cs="Wingdings" w:ascii="Wingdings" w:hAnsi="Wingdings"/>
          <w:sz w:val="28"/>
          <w:szCs w:val="28"/>
          <w:lang w:val="en-US"/>
        </w:rPr>
        <w:t></w:t>
      </w:r>
      <w:r>
        <w:rPr>
          <w:sz w:val="28"/>
          <w:szCs w:val="28"/>
          <w:lang w:val="en-US"/>
        </w:rPr>
        <w:t>Jab kisi bhi view ke uper ye decorator laga huva hei tab ye view ke under jitni bhi sql query run hogi vo puri tarah se chalegi ya to fir nahi chalegi agar koi bhi query missing hogi tab..</w:t>
      </w:r>
    </w:p>
    <w:p>
      <w:pPr>
        <w:pStyle w:val="Normal"/>
        <w:rPr>
          <w:color w:val="4472C4" w:themeColor="accent1"/>
          <w:sz w:val="28"/>
          <w:szCs w:val="28"/>
          <w:lang w:val="en-US"/>
        </w:rPr>
      </w:pPr>
      <w:r>
        <w:rPr>
          <w:b/>
          <w:bCs/>
          <w:color w:val="000000" w:themeColor="text1"/>
          <w:sz w:val="28"/>
          <w:szCs w:val="28"/>
          <w:lang w:val="en-US"/>
        </w:rPr>
        <w:t>Source Link</w:t>
      </w:r>
      <w:r>
        <w:rPr>
          <w:color w:val="4472C4" w:themeColor="accent1"/>
          <w:sz w:val="28"/>
          <w:szCs w:val="28"/>
          <w:lang w:val="en-US"/>
        </w:rPr>
        <w:t xml:space="preserve"> : https://docs.djangoproject.com/en/3.2/topics/db/transactions/</w:t>
      </w:r>
    </w:p>
    <w:p>
      <w:pPr>
        <w:pStyle w:val="Normal"/>
        <w:rPr>
          <w:sz w:val="28"/>
          <w:szCs w:val="28"/>
          <w:lang w:val="en-US"/>
        </w:rPr>
      </w:pPr>
      <w:r>
        <w:rPr>
          <w:sz w:val="28"/>
          <w:szCs w:val="28"/>
          <w:lang w:val="en-US"/>
        </w:rPr>
      </w:r>
    </w:p>
    <w:p>
      <w:pPr>
        <w:pStyle w:val="Normal"/>
        <w:shd w:val="clear" w:color="auto" w:fill="E7E6E6" w:themeFill="background2"/>
        <w:rPr>
          <w:b/>
          <w:b/>
          <w:bCs/>
          <w:sz w:val="40"/>
          <w:szCs w:val="40"/>
          <w:lang w:val="en-US"/>
        </w:rPr>
      </w:pPr>
      <w:r>
        <w:rPr>
          <w:b/>
          <w:bCs/>
          <w:sz w:val="40"/>
          <w:szCs w:val="40"/>
          <w:lang w:val="en-US"/>
        </w:rPr>
        <w:t>Where should we use content types and generic relations in django?</w:t>
      </w:r>
    </w:p>
    <w:p>
      <w:pPr>
        <w:pStyle w:val="Normal"/>
        <w:rPr>
          <w:b/>
          <w:b/>
          <w:bCs/>
          <w:color w:val="4472C4" w:themeColor="accent1"/>
          <w:sz w:val="20"/>
          <w:szCs w:val="20"/>
          <w:lang w:val="en-US"/>
        </w:rPr>
      </w:pPr>
      <w:r>
        <w:rPr>
          <w:b/>
          <w:bCs/>
          <w:sz w:val="32"/>
          <w:szCs w:val="32"/>
          <w:lang w:val="en-US"/>
        </w:rPr>
        <w:t xml:space="preserve">Source Link : </w:t>
      </w:r>
      <w:hyperlink r:id="rId7">
        <w:r>
          <w:rPr>
            <w:rStyle w:val="InternetLink"/>
            <w:b/>
            <w:bCs/>
            <w:sz w:val="20"/>
            <w:szCs w:val="20"/>
            <w:lang w:val="en-US"/>
          </w:rPr>
          <w:t>https://django.cowhite.com/blog/where-should-we-use-content-types-and-generic-relations-in-django/</w:t>
        </w:r>
      </w:hyperlink>
    </w:p>
    <w:p>
      <w:pPr>
        <w:pStyle w:val="Normal"/>
        <w:rPr>
          <w:b/>
          <w:b/>
          <w:bCs/>
          <w:sz w:val="32"/>
          <w:szCs w:val="32"/>
          <w:lang w:val="en-US"/>
        </w:rPr>
      </w:pPr>
      <w:r>
        <w:rPr>
          <w:b/>
          <w:bCs/>
          <w:sz w:val="32"/>
          <w:szCs w:val="32"/>
          <w:highlight w:val="lightGray"/>
          <w:lang w:val="en-US"/>
        </w:rPr>
        <w:t>settings.py:</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INSTALLED_APPS = [</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FFFFF"/>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FFFFF"/>
          <w:sz w:val="20"/>
          <w:szCs w:val="20"/>
          <w:lang w:eastAsia="en-IN"/>
        </w:rPr>
        <w:t>'django.contrib.contenttypes',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FFFFF"/>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w:t>
      </w:r>
    </w:p>
    <w:p>
      <w:pPr>
        <w:pStyle w:val="Normal"/>
        <w:rPr>
          <w:b/>
          <w:b/>
          <w:bCs/>
          <w:sz w:val="32"/>
          <w:szCs w:val="32"/>
          <w:lang w:val="en-US"/>
        </w:rPr>
      </w:pPr>
      <w:r>
        <w:rPr>
          <w:b/>
          <w:bCs/>
          <w:sz w:val="32"/>
          <w:szCs w:val="32"/>
          <w:highlight w:val="lightGray"/>
          <w:lang w:val="en-US"/>
        </w:rPr>
        <w:t>Views.py</w:t>
      </w:r>
      <w:r>
        <w:rPr>
          <w:b/>
          <w:bCs/>
          <w:sz w:val="32"/>
          <w:szCs w:val="32"/>
          <w:lang w:val="en-US"/>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django.db</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django.contrib.contenttypes.fields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GenericForeignKey</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django.contrib.contenttypes.models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ContentType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Like</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liked_by</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ForeignKey(User)</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created_at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DateTimeField(auto_now_add</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True)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75715E"/>
          <w:sz w:val="20"/>
          <w:szCs w:val="20"/>
          <w:lang w:eastAsia="en-IN"/>
        </w:rPr>
        <w:t># Listed below are the mandatory fields for a generic relation</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content_type</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ForeignKey(ContentType,</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on_delete</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CASCADE)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object_id</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PositiveIntegerField()</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8F8F2"/>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content_object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GenericForeignKey()</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8F8F2"/>
          <w:sz w:val="20"/>
          <w:szCs w:val="20"/>
          <w:lang w:eastAsia="en-IN"/>
        </w:rPr>
      </w:pPr>
      <w:r>
        <w:rPr>
          <w:rFonts w:eastAsia="Times New Roman" w:cs="Courier New" w:ascii="Consolas" w:hAnsi="Consolas"/>
          <w:color w:val="F8F8F2"/>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django.db</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django.contrib.contenttypes.fields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Post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Page</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Comment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ListParagraph"/>
        <w:numPr>
          <w:ilvl w:val="0"/>
          <w:numId w:val="44"/>
        </w:numPr>
        <w:rPr>
          <w:b/>
          <w:b/>
          <w:bCs/>
          <w:sz w:val="32"/>
          <w:szCs w:val="32"/>
          <w:lang w:val="en-US"/>
        </w:rPr>
      </w:pPr>
      <w:r>
        <w:rPr>
          <w:b/>
          <w:bCs/>
          <w:sz w:val="32"/>
          <w:szCs w:val="32"/>
          <w:lang w:val="en-US"/>
        </w:rPr>
        <w:t>Now let's see how to add likes for a post. We can do it in different ways: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Get the post object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post = Post.objects.get(pk=1)</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Add a like for the post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post.likes.create(liked_by=request.user)</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Or in a similar way using the Like model to add the like</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Like.objects.create(content_object=post, liked_by=request.user)</w:t>
      </w:r>
    </w:p>
    <w:p>
      <w:pPr>
        <w:pStyle w:val="ListParagraph"/>
        <w:numPr>
          <w:ilvl w:val="0"/>
          <w:numId w:val="44"/>
        </w:numPr>
        <w:rPr>
          <w:sz w:val="32"/>
          <w:szCs w:val="32"/>
          <w:lang w:val="en-US"/>
        </w:rPr>
      </w:pPr>
      <w:r>
        <w:rPr>
          <w:sz w:val="32"/>
          <w:szCs w:val="32"/>
          <w:lang w:val="en-US"/>
        </w:rPr>
        <w:t xml:space="preserve">You could make your life easier by adding a reverse reference or </w:t>
      </w:r>
      <w:r>
        <w:rPr>
          <w:b/>
          <w:bCs/>
          <w:sz w:val="32"/>
          <w:szCs w:val="32"/>
          <w:highlight w:val="lightGray"/>
          <w:lang w:val="en-US"/>
        </w:rPr>
        <w:t>reverse_query_name</w:t>
      </w:r>
      <w:r>
        <w:rPr>
          <w:sz w:val="32"/>
          <w:szCs w:val="32"/>
          <w:lang w:val="en-US"/>
        </w:rPr>
        <w:t xml:space="preserve"> as Django calls it, to the </w:t>
      </w:r>
      <w:r>
        <w:rPr>
          <w:b/>
          <w:bCs/>
          <w:sz w:val="32"/>
          <w:szCs w:val="32"/>
          <w:highlight w:val="lightGray"/>
          <w:lang w:val="en-US"/>
        </w:rPr>
        <w:t>GenericRelation</w:t>
      </w:r>
      <w:r>
        <w:rPr>
          <w:sz w:val="32"/>
          <w:szCs w:val="32"/>
          <w:lang w:val="en-US"/>
        </w:rPr>
        <w:t xml:space="preserve"> definition. And query the Like model using this reverse query name as a lookup in the </w:t>
      </w:r>
      <w:r>
        <w:rPr>
          <w:b/>
          <w:bCs/>
          <w:sz w:val="32"/>
          <w:szCs w:val="32"/>
          <w:lang w:val="en-US"/>
        </w:rPr>
        <w:t>queryset</w:t>
      </w:r>
      <w:r>
        <w:rPr>
          <w:sz w:val="32"/>
          <w:szCs w:val="32"/>
          <w:lang w:val="en-US"/>
        </w:rPr>
        <w:t>.</w:t>
      </w:r>
    </w:p>
    <w:p>
      <w:pPr>
        <w:pStyle w:val="Normal"/>
        <w:rPr>
          <w:sz w:val="32"/>
          <w:szCs w:val="32"/>
          <w:lang w:val="en-US"/>
        </w:rPr>
      </w:pPr>
      <w:r>
        <w:rPr>
          <w:sz w:val="32"/>
          <w:szCs w:val="32"/>
          <w:lang w:val="en-US"/>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django.db</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from</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django.contrib.contenttypes.fields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import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66D9EF"/>
          <w:sz w:val="20"/>
          <w:szCs w:val="20"/>
          <w:lang w:eastAsia="en-IN"/>
        </w:rPr>
        <w:t>class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A6E22E"/>
          <w:sz w:val="20"/>
          <w:szCs w:val="20"/>
          <w:lang w:eastAsia="en-IN"/>
        </w:rPr>
        <w:t>Post</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Model):</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posted_by</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models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ForeignKey(User)</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likes</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92672"/>
          <w:sz w:val="20"/>
          <w:szCs w:val="20"/>
          <w:lang w:eastAsia="en-IN"/>
        </w:rPr>
        <w:t>=</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GenericRelation(Like,</w:t>
      </w:r>
      <w:r>
        <w:rPr>
          <w:rFonts w:eastAsia="Times New Roman" w:cs="Courier New" w:ascii="Consolas" w:hAnsi="Consolas"/>
          <w:color w:val="FFFFFF"/>
          <w:sz w:val="20"/>
          <w:szCs w:val="20"/>
          <w:lang w:eastAsia="en-IN"/>
        </w:rPr>
        <w:t xml:space="preserve"> </w:t>
      </w:r>
      <w:r>
        <w:rPr>
          <w:rFonts w:eastAsia="Times New Roman" w:cs="Courier New" w:ascii="Consolas" w:hAnsi="Consolas"/>
          <w:color w:val="F8F8F2"/>
          <w:sz w:val="20"/>
          <w:szCs w:val="20"/>
          <w:lang w:eastAsia="en-IN"/>
        </w:rPr>
        <w:t>related_query_name</w:t>
      </w:r>
      <w:r>
        <w:rPr>
          <w:rFonts w:eastAsia="Times New Roman" w:cs="Courier New" w:ascii="Consolas" w:hAnsi="Consolas"/>
          <w:color w:val="F92672"/>
          <w:sz w:val="20"/>
          <w:szCs w:val="20"/>
          <w:lang w:eastAsia="en-IN"/>
        </w:rPr>
        <w:t>=</w:t>
      </w:r>
      <w:r>
        <w:rPr>
          <w:rFonts w:eastAsia="Times New Roman" w:cs="Courier New" w:ascii="Consolas" w:hAnsi="Consolas"/>
          <w:color w:val="E6DB74"/>
          <w:sz w:val="20"/>
          <w:szCs w:val="20"/>
          <w:lang w:eastAsia="en-IN"/>
        </w:rPr>
        <w:t>'post'</w:t>
      </w:r>
      <w:r>
        <w:rPr>
          <w:rFonts w:eastAsia="Times New Roman" w:cs="Courier New" w:ascii="Consolas" w:hAnsi="Consolas"/>
          <w:color w:val="F8F8F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92672"/>
          <w:sz w:val="20"/>
          <w:szCs w:val="20"/>
          <w:lang w:eastAsia="en-IN"/>
        </w:rPr>
        <w:t>...</w:t>
      </w:r>
    </w:p>
    <w:p>
      <w:pPr>
        <w:pStyle w:val="Normal"/>
        <w:pBdr>
          <w:top w:val="single" w:sz="6" w:space="7" w:color="CCCCCC"/>
          <w:left w:val="single" w:sz="6" w:space="7" w:color="CCCCCC"/>
          <w:bottom w:val="single" w:sz="6" w:space="7" w:color="CCCCCC"/>
          <w:right w:val="single" w:sz="6" w:space="7" w:color="CCCCCC"/>
        </w:pBdr>
        <w:shd w:val="clear" w:color="auto" w:fill="33333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FFFFFF"/>
          <w:sz w:val="20"/>
          <w:szCs w:val="20"/>
          <w:lang w:eastAsia="en-IN"/>
        </w:rPr>
      </w:pPr>
      <w:r>
        <w:rPr>
          <w:rFonts w:eastAsia="Times New Roman" w:cs="Courier New" w:ascii="Consolas" w:hAnsi="Consolas"/>
          <w:color w:val="F8F8F2"/>
          <w:sz w:val="20"/>
          <w:szCs w:val="20"/>
          <w:lang w:eastAsia="en-IN"/>
        </w:rPr>
        <w:t>Like</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objects</w:t>
      </w:r>
      <w:r>
        <w:rPr>
          <w:rFonts w:eastAsia="Times New Roman" w:cs="Courier New" w:ascii="Consolas" w:hAnsi="Consolas"/>
          <w:color w:val="F92672"/>
          <w:sz w:val="20"/>
          <w:szCs w:val="20"/>
          <w:lang w:eastAsia="en-IN"/>
        </w:rPr>
        <w:t>.</w:t>
      </w:r>
      <w:r>
        <w:rPr>
          <w:rFonts w:eastAsia="Times New Roman" w:cs="Courier New" w:ascii="Consolas" w:hAnsi="Consolas"/>
          <w:color w:val="F8F8F2"/>
          <w:sz w:val="20"/>
          <w:szCs w:val="20"/>
          <w:lang w:eastAsia="en-IN"/>
        </w:rPr>
        <w:t>filter(post__posted_by__first_name</w:t>
      </w:r>
      <w:r>
        <w:rPr>
          <w:rFonts w:eastAsia="Times New Roman" w:cs="Courier New" w:ascii="Consolas" w:hAnsi="Consolas"/>
          <w:color w:val="F92672"/>
          <w:sz w:val="20"/>
          <w:szCs w:val="20"/>
          <w:lang w:eastAsia="en-IN"/>
        </w:rPr>
        <w:t>=</w:t>
      </w:r>
      <w:r>
        <w:rPr>
          <w:rFonts w:eastAsia="Times New Roman" w:cs="Courier New" w:ascii="Consolas" w:hAnsi="Consolas"/>
          <w:color w:val="E6DB74"/>
          <w:sz w:val="20"/>
          <w:szCs w:val="20"/>
          <w:lang w:eastAsia="en-IN"/>
        </w:rPr>
        <w:t>'Bob'</w:t>
      </w:r>
      <w:r>
        <w:rPr>
          <w:rFonts w:eastAsia="Times New Roman" w:cs="Courier New" w:ascii="Consolas" w:hAnsi="Consolas"/>
          <w:color w:val="F8F8F2"/>
          <w:sz w:val="20"/>
          <w:szCs w:val="20"/>
          <w:lang w:eastAsia="en-IN"/>
        </w:rPr>
        <w:t>)</w:t>
      </w:r>
    </w:p>
    <w:p>
      <w:pPr>
        <w:pStyle w:val="Normal"/>
        <w:shd w:val="clear" w:color="auto" w:fill="E7E6E6" w:themeFill="background2"/>
        <w:jc w:val="center"/>
        <w:rPr>
          <w:b/>
          <w:b/>
          <w:bCs/>
          <w:sz w:val="44"/>
          <w:szCs w:val="44"/>
          <w:lang w:val="en-US"/>
        </w:rPr>
      </w:pPr>
      <w:r>
        <w:rPr>
          <w:b/>
          <w:bCs/>
          <w:sz w:val="44"/>
          <w:szCs w:val="44"/>
          <w:lang w:val="en-US"/>
        </w:rPr>
        <w:t>Elastic Search In Django</w:t>
      </w:r>
    </w:p>
    <w:p>
      <w:pPr>
        <w:pStyle w:val="Normal"/>
        <w:rPr>
          <w:rStyle w:val="InternetLink"/>
          <w:sz w:val="20"/>
          <w:szCs w:val="20"/>
          <w:lang w:val="en-US"/>
        </w:rPr>
      </w:pPr>
      <w:r>
        <w:rPr>
          <w:b/>
          <w:bCs/>
          <w:sz w:val="24"/>
          <w:szCs w:val="24"/>
          <w:highlight w:val="lightGray"/>
          <w:lang w:val="en-US"/>
        </w:rPr>
        <w:t>Refrence Link</w:t>
      </w:r>
      <w:r>
        <w:rPr>
          <w:b/>
          <w:bCs/>
          <w:sz w:val="24"/>
          <w:szCs w:val="24"/>
          <w:lang w:val="en-US"/>
        </w:rPr>
        <w:t xml:space="preserve"> : </w:t>
      </w:r>
      <w:hyperlink r:id="rId8">
        <w:r>
          <w:rPr>
            <w:rStyle w:val="InternetLink"/>
            <w:sz w:val="20"/>
            <w:szCs w:val="20"/>
            <w:lang w:val="en-US"/>
          </w:rPr>
          <w:t>https://medium.com/geekculture/how-to-use-elasticsearch-with-django-ff49fe02b58d</w:t>
        </w:r>
      </w:hyperlink>
    </w:p>
    <w:p>
      <w:pPr>
        <w:pStyle w:val="Normal"/>
        <w:rPr>
          <w:color w:val="0000FF"/>
          <w:sz w:val="20"/>
          <w:szCs w:val="20"/>
          <w:u w:val="single"/>
          <w:lang w:val="en-US"/>
        </w:rPr>
      </w:pPr>
      <w:r>
        <w:rPr>
          <w:rStyle w:val="InternetLink"/>
          <w:b/>
          <w:bCs/>
          <w:color w:val="000000" w:themeColor="text1"/>
          <w:sz w:val="20"/>
          <w:szCs w:val="20"/>
          <w:lang w:val="en-US"/>
        </w:rPr>
        <w:t>DownLoad ElasticSearch</w:t>
      </w:r>
      <w:r>
        <w:rPr>
          <w:rStyle w:val="InternetLink"/>
          <w:color w:val="000000" w:themeColor="text1"/>
          <w:sz w:val="20"/>
          <w:szCs w:val="20"/>
          <w:lang w:val="en-US"/>
        </w:rPr>
        <w:t xml:space="preserve"> </w:t>
      </w:r>
      <w:r>
        <w:rPr>
          <w:rStyle w:val="InternetLink"/>
          <w:sz w:val="20"/>
          <w:szCs w:val="20"/>
          <w:lang w:val="en-US"/>
        </w:rPr>
        <w:t xml:space="preserve"> </w:t>
      </w:r>
      <w:r>
        <w:rPr>
          <w:rStyle w:val="InternetLink"/>
          <w:color w:val="000000" w:themeColor="text1"/>
          <w:sz w:val="20"/>
          <w:szCs w:val="20"/>
          <w:lang w:val="en-US"/>
        </w:rPr>
        <w:t>:</w:t>
      </w:r>
      <w:r>
        <w:rPr>
          <w:rStyle w:val="InternetLink"/>
          <w:sz w:val="20"/>
          <w:szCs w:val="20"/>
          <w:lang w:val="en-US"/>
        </w:rPr>
        <w:t xml:space="preserve"> </w:t>
      </w:r>
      <w:hyperlink r:id="rId9">
        <w:r>
          <w:rPr>
            <w:rStyle w:val="InternetLink"/>
            <w:sz w:val="20"/>
            <w:szCs w:val="20"/>
            <w:lang w:val="en-US"/>
          </w:rPr>
          <w:t xml:space="preserve"> https://www.elastic.co/downloads/elasticsearch</w:t>
        </w:r>
      </w:hyperlink>
    </w:p>
    <w:p>
      <w:pPr>
        <w:pStyle w:val="Normal"/>
        <w:rPr>
          <w:sz w:val="24"/>
          <w:szCs w:val="24"/>
          <w:lang w:val="en-US"/>
        </w:rPr>
      </w:pPr>
      <w:r>
        <w:rPr>
          <w:b/>
          <w:bCs/>
          <w:sz w:val="24"/>
          <w:szCs w:val="24"/>
          <w:lang w:val="en-US"/>
        </w:rPr>
        <w:t>Def</w:t>
      </w:r>
      <w:r>
        <w:rPr>
          <w:sz w:val="24"/>
          <w:szCs w:val="24"/>
          <w:lang w:val="en-US"/>
        </w:rPr>
        <w:t xml:space="preserve"> : </w:t>
      </w:r>
    </w:p>
    <w:p>
      <w:pPr>
        <w:pStyle w:val="Ju"/>
        <w:numPr>
          <w:ilvl w:val="0"/>
          <w:numId w:val="46"/>
        </w:numPr>
        <w:shd w:val="clear" w:color="auto" w:fill="FFFFFF"/>
        <w:spacing w:lineRule="atLeast" w:line="420" w:beforeAutospacing="0" w:before="226"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Index</w:t>
      </w:r>
      <w:r>
        <w:rPr>
          <w:rFonts w:cs="Segoe UI" w:ascii="Georgia" w:hAnsi="Georgia"/>
          <w:color w:val="292929"/>
          <w:spacing w:val="-1"/>
          <w:sz w:val="30"/>
          <w:szCs w:val="30"/>
        </w:rPr>
        <w:t xml:space="preserve"> — a collection of different types of documents and document properties. For example, a document set may contain the data of a social networking application.</w:t>
      </w:r>
    </w:p>
    <w:p>
      <w:pPr>
        <w:pStyle w:val="Ju"/>
        <w:numPr>
          <w:ilvl w:val="0"/>
          <w:numId w:val="46"/>
        </w:numPr>
        <w:shd w:val="clear" w:color="auto" w:fill="FFFFFF"/>
        <w:spacing w:lineRule="atLeast" w:line="420" w:beforeAutospacing="0" w:before="274"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Type/Mapping</w:t>
      </w:r>
      <w:r>
        <w:rPr>
          <w:rFonts w:cs="Segoe UI" w:ascii="Georgia" w:hAnsi="Georgia"/>
          <w:color w:val="292929"/>
          <w:spacing w:val="-1"/>
          <w:sz w:val="30"/>
          <w:szCs w:val="30"/>
        </w:rPr>
        <w:t xml:space="preserve"> − a collection of documents sharing a set of common fields present in the same index. For example, an index contains data of a social networking application; there can be a specific type for user profile data, another type for messaging data, and yet another one for comments data.</w:t>
      </w:r>
    </w:p>
    <w:p>
      <w:pPr>
        <w:pStyle w:val="Ju"/>
        <w:numPr>
          <w:ilvl w:val="0"/>
          <w:numId w:val="46"/>
        </w:numPr>
        <w:shd w:val="clear" w:color="auto" w:fill="FFFFFF"/>
        <w:spacing w:lineRule="atLeast" w:line="420" w:beforeAutospacing="0" w:before="274"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Document</w:t>
      </w:r>
      <w:r>
        <w:rPr>
          <w:rFonts w:cs="Segoe UI" w:ascii="Georgia" w:hAnsi="Georgia"/>
          <w:color w:val="292929"/>
          <w:spacing w:val="-1"/>
          <w:sz w:val="30"/>
          <w:szCs w:val="30"/>
        </w:rPr>
        <w:t xml:space="preserve"> − a collection of fields defined in the JSON format in a specific manner. Every document belongs to a type and resides inside an index. Every document is associated with a unique identifier, called the UID.</w:t>
      </w:r>
    </w:p>
    <w:p>
      <w:pPr>
        <w:pStyle w:val="Ju"/>
        <w:numPr>
          <w:ilvl w:val="0"/>
          <w:numId w:val="46"/>
        </w:numPr>
        <w:shd w:val="clear" w:color="auto" w:fill="FFFFFF"/>
        <w:spacing w:lineRule="atLeast" w:line="420" w:beforeAutospacing="0" w:before="274" w:afterAutospacing="0" w:after="0"/>
        <w:ind w:left="1170" w:hanging="360"/>
        <w:rPr>
          <w:rFonts w:ascii="Georgia" w:hAnsi="Georgia" w:cs="Segoe UI"/>
          <w:color w:val="292929"/>
          <w:spacing w:val="-1"/>
          <w:sz w:val="30"/>
          <w:szCs w:val="30"/>
        </w:rPr>
      </w:pPr>
      <w:r>
        <w:rPr>
          <w:rFonts w:cs="Segoe UI" w:ascii="Georgia" w:hAnsi="Georgia"/>
          <w:b/>
          <w:bCs/>
          <w:color w:val="292929"/>
          <w:spacing w:val="-1"/>
          <w:sz w:val="30"/>
          <w:szCs w:val="30"/>
        </w:rPr>
        <w:t>Field</w:t>
      </w:r>
      <w:r>
        <w:rPr>
          <w:rFonts w:cs="Segoe UI" w:ascii="Georgia" w:hAnsi="Georgia"/>
          <w:color w:val="292929"/>
          <w:spacing w:val="-1"/>
          <w:sz w:val="30"/>
          <w:szCs w:val="30"/>
        </w:rPr>
        <w:t xml:space="preserve"> — Elasticsearch fields can include multiple values of the same type (essentially a list). In SQL, on the other hand, a column can contain exactly one value of the said type.</w:t>
      </w:r>
    </w:p>
    <w:p>
      <w:pPr>
        <w:pStyle w:val="Normal"/>
        <w:rPr>
          <w:sz w:val="24"/>
          <w:szCs w:val="24"/>
          <w:lang w:val="en-US"/>
        </w:rPr>
      </w:pPr>
      <w:r>
        <w:rPr>
          <w:sz w:val="24"/>
          <w:szCs w:val="24"/>
          <w:lang w:val="en-US"/>
        </w:rPr>
      </w:r>
    </w:p>
    <w:p>
      <w:pPr>
        <w:pStyle w:val="Normal"/>
        <w:rPr>
          <w:rFonts w:ascii="Georgia" w:hAnsi="Georgia"/>
          <w:color w:val="292929"/>
          <w:spacing w:val="-1"/>
          <w:sz w:val="30"/>
          <w:szCs w:val="30"/>
          <w:highlight w:val="white"/>
        </w:rPr>
      </w:pPr>
      <w:r>
        <w:rPr>
          <w:rFonts w:ascii="Georgia" w:hAnsi="Georgia"/>
          <w:color w:val="292929"/>
          <w:spacing w:val="-1"/>
          <w:sz w:val="30"/>
          <w:szCs w:val="30"/>
          <w:highlight w:val="white"/>
        </w:rPr>
      </w:r>
    </w:p>
    <w:p>
      <w:pPr>
        <w:pStyle w:val="ListParagraph"/>
        <w:numPr>
          <w:ilvl w:val="0"/>
          <w:numId w:val="44"/>
        </w:numPr>
        <w:rPr>
          <w:sz w:val="24"/>
          <w:szCs w:val="24"/>
          <w:lang w:val="en-US"/>
        </w:rPr>
      </w:pPr>
      <w:r>
        <w:rPr>
          <w:rFonts w:ascii="Georgia" w:hAnsi="Georgia"/>
          <w:color w:val="292929"/>
          <w:spacing w:val="-1"/>
          <w:sz w:val="30"/>
          <w:szCs w:val="30"/>
          <w:shd w:fill="FFFFFF" w:val="clear"/>
        </w:rPr>
        <w:t>pip install django-elasticsearch-dsl</w:t>
      </w:r>
    </w:p>
    <w:p>
      <w:pPr>
        <w:pStyle w:val="ListParagraph"/>
        <w:numPr>
          <w:ilvl w:val="0"/>
          <w:numId w:val="44"/>
        </w:numPr>
        <w:rPr>
          <w:sz w:val="24"/>
          <w:szCs w:val="24"/>
          <w:lang w:val="en-US"/>
        </w:rPr>
      </w:pPr>
      <w:r>
        <w:rPr>
          <w:sz w:val="24"/>
          <w:szCs w:val="24"/>
          <w:lang w:val="en-US"/>
        </w:rPr>
        <w:t>Then add django_elasticsearch_dsl to the INSTALLED_APPS</w:t>
      </w:r>
    </w:p>
    <w:p>
      <w:pPr>
        <w:pStyle w:val="Normal"/>
        <w:ind w:left="720" w:hanging="0"/>
        <w:rPr>
          <w:sz w:val="24"/>
          <w:szCs w:val="24"/>
          <w:lang w:val="en-US"/>
        </w:rPr>
      </w:pPr>
      <w:r>
        <w:rPr>
          <w:sz w:val="24"/>
          <w:szCs w:val="24"/>
          <w:highlight w:val="lightGray"/>
          <w:lang w:val="en-US"/>
        </w:rPr>
        <w:t>Settings.py</w:t>
      </w:r>
    </w:p>
    <w:p>
      <w:pPr>
        <w:pStyle w:val="Normal"/>
        <w:shd w:val="clear" w:color="auto" w:fill="000000" w:themeFill="text1"/>
        <w:ind w:left="720" w:hanging="0"/>
        <w:rPr>
          <w:sz w:val="24"/>
          <w:szCs w:val="24"/>
          <w:lang w:val="en-US"/>
        </w:rPr>
      </w:pPr>
      <w:r>
        <w:rPr>
          <w:sz w:val="24"/>
          <w:szCs w:val="24"/>
          <w:lang w:val="en-US"/>
        </w:rPr>
        <w:t>ELASTICSEARCH_DSL={</w:t>
      </w:r>
    </w:p>
    <w:p>
      <w:pPr>
        <w:pStyle w:val="Normal"/>
        <w:shd w:val="clear" w:color="auto" w:fill="000000" w:themeFill="text1"/>
        <w:ind w:left="720" w:hanging="0"/>
        <w:rPr>
          <w:sz w:val="24"/>
          <w:szCs w:val="24"/>
          <w:lang w:val="en-US"/>
        </w:rPr>
      </w:pPr>
      <w:r>
        <w:rPr>
          <w:sz w:val="24"/>
          <w:szCs w:val="24"/>
          <w:lang w:val="en-US"/>
        </w:rPr>
        <w:t xml:space="preserve">    </w:t>
      </w:r>
      <w:r>
        <w:rPr>
          <w:sz w:val="24"/>
          <w:szCs w:val="24"/>
          <w:lang w:val="en-US"/>
        </w:rPr>
        <w:t>'default': {</w:t>
      </w:r>
    </w:p>
    <w:p>
      <w:pPr>
        <w:pStyle w:val="Normal"/>
        <w:shd w:val="clear" w:color="auto" w:fill="000000" w:themeFill="text1"/>
        <w:ind w:left="720" w:hanging="0"/>
        <w:rPr>
          <w:sz w:val="24"/>
          <w:szCs w:val="24"/>
          <w:lang w:val="en-US"/>
        </w:rPr>
      </w:pPr>
      <w:r>
        <w:rPr>
          <w:sz w:val="24"/>
          <w:szCs w:val="24"/>
          <w:lang w:val="en-US"/>
        </w:rPr>
        <w:t xml:space="preserve">        </w:t>
      </w:r>
      <w:r>
        <w:rPr>
          <w:sz w:val="24"/>
          <w:szCs w:val="24"/>
          <w:lang w:val="en-US"/>
        </w:rPr>
        <w:t>'hosts': 'localhost:9200'</w:t>
      </w:r>
    </w:p>
    <w:p>
      <w:pPr>
        <w:pStyle w:val="Normal"/>
        <w:shd w:val="clear" w:color="auto" w:fill="000000" w:themeFill="text1"/>
        <w:ind w:left="720" w:hanging="0"/>
        <w:rPr>
          <w:sz w:val="24"/>
          <w:szCs w:val="24"/>
          <w:lang w:val="en-US"/>
        </w:rPr>
      </w:pPr>
      <w:r>
        <w:rPr>
          <w:sz w:val="24"/>
          <w:szCs w:val="24"/>
          <w:lang w:val="en-US"/>
        </w:rPr>
        <w:t xml:space="preserve">    </w:t>
      </w:r>
      <w:r>
        <w:rPr>
          <w:sz w:val="24"/>
          <w:szCs w:val="24"/>
          <w:lang w:val="en-US"/>
        </w:rPr>
        <w:t>},</w:t>
      </w:r>
    </w:p>
    <w:p>
      <w:pPr>
        <w:pStyle w:val="Normal"/>
        <w:shd w:val="clear" w:color="auto" w:fill="000000" w:themeFill="text1"/>
        <w:ind w:left="720" w:hanging="0"/>
        <w:rPr>
          <w:sz w:val="24"/>
          <w:szCs w:val="24"/>
          <w:lang w:val="en-US"/>
        </w:rPr>
      </w:pPr>
      <w:r>
        <w:rPr>
          <w:sz w:val="24"/>
          <w:szCs w:val="24"/>
          <w:lang w:val="en-US"/>
        </w:rPr>
        <w:t>}</w:t>
      </w:r>
    </w:p>
    <w:p>
      <w:pPr>
        <w:pStyle w:val="Normal"/>
        <w:ind w:firstLine="720"/>
        <w:rPr>
          <w:b/>
          <w:b/>
          <w:bCs/>
          <w:sz w:val="4"/>
          <w:szCs w:val="4"/>
          <w:highlight w:val="lightGray"/>
          <w:lang w:val="en-US"/>
        </w:rPr>
      </w:pPr>
      <w:r>
        <w:rPr>
          <w:b/>
          <w:bCs/>
          <w:sz w:val="4"/>
          <w:szCs w:val="4"/>
          <w:highlight w:val="lightGray"/>
          <w:lang w:val="en-US"/>
        </w:rPr>
      </w:r>
    </w:p>
    <w:p>
      <w:pPr>
        <w:pStyle w:val="Normal"/>
        <w:ind w:firstLine="720"/>
        <w:rPr>
          <w:b/>
          <w:b/>
          <w:bCs/>
          <w:sz w:val="24"/>
          <w:szCs w:val="24"/>
          <w:lang w:val="en-US"/>
        </w:rPr>
      </w:pPr>
      <w:r>
        <w:rPr>
          <w:b/>
          <w:bCs/>
          <w:sz w:val="24"/>
          <w:szCs w:val="24"/>
          <w:highlight w:val="lightGray"/>
          <w:lang w:val="en-US"/>
        </w:rPr>
        <w:t>Documents.py</w:t>
      </w:r>
      <w:r>
        <w:rPr>
          <w:b/>
          <w:bCs/>
          <w:sz w:val="24"/>
          <w:szCs w:val="24"/>
          <w:lang w:val="en-US"/>
        </w:rPr>
        <w:t xml:space="preserve">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django_elasticsearch_dsl.registries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registry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CDCAA"/>
          <w:sz w:val="21"/>
          <w:szCs w:val="21"/>
          <w:lang w:eastAsia="en-IN"/>
        </w:rPr>
        <w:t>@registry.register_document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CategoryDocument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Document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Index</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 xml:space="preserve">name = </w:t>
      </w:r>
      <w:r>
        <w:rPr>
          <w:rFonts w:eastAsia="Times New Roman" w:cs="Times New Roman" w:ascii="Consolas" w:hAnsi="Consolas"/>
          <w:color w:val="CE9178"/>
          <w:sz w:val="21"/>
          <w:szCs w:val="21"/>
          <w:lang w:eastAsia="en-IN"/>
        </w:rPr>
        <w:t>'product'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settings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'number_of_shards'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B5CEA8"/>
          <w:sz w:val="21"/>
          <w:szCs w:val="21"/>
          <w:lang w:eastAsia="en-IN"/>
        </w:rPr>
        <w:t>1</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CE9178"/>
          <w:sz w:val="21"/>
          <w:szCs w:val="21"/>
          <w:lang w:eastAsia="en-IN"/>
        </w:rPr>
        <w:t>'number_of_replicas'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B5CEA8"/>
          <w:sz w:val="21"/>
          <w:szCs w:val="21"/>
          <w:lang w:eastAsia="en-IN"/>
        </w:rPr>
        <w:t>0</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Django</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model =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fields = [</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CE9178"/>
          <w:sz w:val="21"/>
          <w:szCs w:val="21"/>
          <w:lang w:eastAsia="en-IN"/>
        </w:rPr>
        <w:t>'product_name'</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w:t>
      </w:r>
      <w:r>
        <w:rPr>
          <w:rFonts w:eastAsia="Times New Roman" w:cs="Times New Roman" w:ascii="Consolas" w:hAnsi="Consolas"/>
          <w:color w:val="D4D4D4"/>
          <w:sz w:val="21"/>
          <w:szCs w:val="21"/>
          <w:lang w:eastAsia="en-IN"/>
        </w:rPr>
        <w:t>]</w:t>
      </w:r>
    </w:p>
    <w:p>
      <w:pPr>
        <w:pStyle w:val="Normal"/>
        <w:ind w:firstLine="720"/>
        <w:rPr>
          <w:b/>
          <w:b/>
          <w:bCs/>
          <w:sz w:val="24"/>
          <w:szCs w:val="24"/>
          <w:lang w:val="en-US"/>
        </w:rPr>
      </w:pPr>
      <w:r>
        <w:rPr>
          <w:b/>
          <w:bCs/>
          <w:sz w:val="24"/>
          <w:szCs w:val="24"/>
          <w:lang w:val="en-US"/>
        </w:rPr>
      </w:r>
    </w:p>
    <w:p>
      <w:pPr>
        <w:pStyle w:val="Normal"/>
        <w:numPr>
          <w:ilvl w:val="0"/>
          <w:numId w:val="47"/>
        </w:numPr>
        <w:shd w:val="clear" w:color="auto" w:fill="FFFFFF"/>
        <w:spacing w:lineRule="atLeast" w:line="420" w:before="514" w:after="0"/>
        <w:ind w:left="1170" w:hanging="360"/>
        <w:rPr>
          <w:rFonts w:ascii="Georgia" w:hAnsi="Georgia" w:eastAsia="Times New Roman" w:cs="Segoe UI"/>
          <w:color w:val="292929"/>
          <w:spacing w:val="-1"/>
          <w:sz w:val="30"/>
          <w:szCs w:val="30"/>
          <w:lang w:eastAsia="en-IN"/>
        </w:rPr>
      </w:pPr>
      <w:r>
        <w:rPr>
          <w:rFonts w:eastAsia="Times New Roman" w:cs="Segoe UI" w:ascii="Georgia" w:hAnsi="Georgia"/>
          <w:color w:val="292929"/>
          <w:spacing w:val="-1"/>
          <w:sz w:val="30"/>
          <w:szCs w:val="30"/>
          <w:lang w:eastAsia="en-IN"/>
        </w:rPr>
        <w:t xml:space="preserve">To create and populate the Elasticsearch index and mapping use the search_index command: </w:t>
      </w:r>
      <w:r>
        <w:rPr>
          <w:rFonts w:eastAsia="Times New Roman" w:cs="Segoe UI" w:ascii="Georgia" w:hAnsi="Georgia"/>
          <w:color w:val="292929"/>
          <w:spacing w:val="-1"/>
          <w:sz w:val="30"/>
          <w:szCs w:val="30"/>
          <w:highlight w:val="lightGray"/>
          <w:lang w:eastAsia="en-IN"/>
        </w:rPr>
        <w:t>python manage.py search_index -- rebuild</w:t>
      </w:r>
    </w:p>
    <w:p>
      <w:pPr>
        <w:pStyle w:val="Normal"/>
        <w:numPr>
          <w:ilvl w:val="0"/>
          <w:numId w:val="47"/>
        </w:numPr>
        <w:shd w:val="clear" w:color="auto" w:fill="FFFFFF"/>
        <w:spacing w:lineRule="atLeast" w:line="420" w:before="274" w:after="0"/>
        <w:ind w:left="1170" w:hanging="360"/>
        <w:rPr>
          <w:b/>
          <w:b/>
          <w:bCs/>
          <w:color w:val="000000" w:themeColor="text1"/>
          <w:sz w:val="24"/>
          <w:szCs w:val="24"/>
          <w:lang w:val="en-US"/>
        </w:rPr>
      </w:pPr>
      <w:r>
        <w:rPr>
          <w:rFonts w:eastAsia="Times New Roman" w:cs="Segoe UI" w:ascii="Georgia" w:hAnsi="Georgia"/>
          <w:color w:val="292929"/>
          <w:spacing w:val="-1"/>
          <w:sz w:val="30"/>
          <w:szCs w:val="30"/>
          <w:lang w:eastAsia="en-IN"/>
        </w:rPr>
        <w:t xml:space="preserve">For more help use </w:t>
      </w:r>
      <w:r>
        <w:rPr>
          <w:rFonts w:eastAsia="Times New Roman" w:cs="Segoe UI" w:ascii="Georgia" w:hAnsi="Georgia"/>
          <w:color w:val="292929"/>
          <w:spacing w:val="-1"/>
          <w:sz w:val="30"/>
          <w:szCs w:val="30"/>
          <w:highlight w:val="lightGray"/>
          <w:lang w:eastAsia="en-IN"/>
        </w:rPr>
        <w:t>python manage.py search_index — help command</w:t>
      </w:r>
    </w:p>
    <w:p>
      <w:pPr>
        <w:pStyle w:val="Normal"/>
        <w:numPr>
          <w:ilvl w:val="0"/>
          <w:numId w:val="47"/>
        </w:numPr>
        <w:shd w:val="clear" w:color="auto" w:fill="FFFFFF"/>
        <w:spacing w:lineRule="atLeast" w:line="420" w:before="274" w:after="0"/>
        <w:ind w:left="1170" w:hanging="360"/>
        <w:rPr>
          <w:rFonts w:ascii="Georgia" w:hAnsi="Georgia"/>
          <w:b/>
          <w:b/>
          <w:bCs/>
          <w:color w:val="000000" w:themeColor="text1"/>
          <w:sz w:val="24"/>
          <w:szCs w:val="24"/>
          <w:lang w:val="en-US"/>
        </w:rPr>
      </w:pPr>
      <w:r>
        <w:rPr>
          <w:rFonts w:ascii="Georgia" w:hAnsi="Georgia"/>
          <w:b/>
          <w:bCs/>
          <w:color w:val="000000" w:themeColor="text1"/>
          <w:sz w:val="31"/>
          <w:szCs w:val="31"/>
        </w:rPr>
        <w:t>pip install django-elasticsearch-dsl-drf</w:t>
      </w:r>
    </w:p>
    <w:p>
      <w:pPr>
        <w:pStyle w:val="Normal"/>
        <w:shd w:val="clear" w:color="auto" w:fill="FFFFFF"/>
        <w:spacing w:lineRule="atLeast" w:line="420" w:before="274" w:after="0"/>
        <w:rPr>
          <w:rFonts w:ascii="Georgia" w:hAnsi="Georgia"/>
          <w:b/>
          <w:b/>
          <w:bCs/>
          <w:color w:val="000000" w:themeColor="text1"/>
          <w:sz w:val="31"/>
          <w:szCs w:val="31"/>
        </w:rPr>
      </w:pPr>
      <w:r>
        <w:rPr>
          <w:rFonts w:ascii="Georgia" w:hAnsi="Georgia"/>
          <w:b/>
          <w:bCs/>
          <w:color w:val="000000" w:themeColor="text1"/>
          <w:sz w:val="31"/>
          <w:szCs w:val="31"/>
          <w:highlight w:val="lightGray"/>
        </w:rPr>
        <w:t>serializer.py</w:t>
      </w:r>
      <w:r>
        <w:rPr>
          <w:rFonts w:ascii="Georgia" w:hAnsi="Georgia"/>
          <w:b/>
          <w:bCs/>
          <w:color w:val="000000" w:themeColor="text1"/>
          <w:sz w:val="31"/>
          <w:szCs w:val="31"/>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rest_framework.serializers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ModelSerializer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django_elasticsearch_dsl_drf.serializers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DocumentSerializer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.documents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CategoryDocument</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ProductSerializer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ModelSerializer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model =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 xml:space="preserve">fields = </w:t>
      </w:r>
      <w:r>
        <w:rPr>
          <w:rFonts w:eastAsia="Times New Roman" w:cs="Times New Roman" w:ascii="Consolas" w:hAnsi="Consolas"/>
          <w:color w:val="CE9178"/>
          <w:sz w:val="21"/>
          <w:szCs w:val="21"/>
          <w:lang w:eastAsia="en-IN"/>
        </w:rPr>
        <w:t>'__all__'</w:t>
      </w:r>
    </w:p>
    <w:p>
      <w:pPr>
        <w:pStyle w:val="Normal"/>
        <w:shd w:val="clear" w:color="auto" w:fill="1E1E1E"/>
        <w:spacing w:lineRule="atLeast" w:line="285" w:before="0" w:after="24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ProductSearchSerializer</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DocumentSerializer</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Meta</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document = CategoryDocument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fields = [</w:t>
      </w:r>
      <w:r>
        <w:rPr>
          <w:rFonts w:eastAsia="Times New Roman" w:cs="Times New Roman" w:ascii="Consolas" w:hAnsi="Consolas"/>
          <w:color w:val="CE9178"/>
          <w:sz w:val="21"/>
          <w:szCs w:val="21"/>
          <w:lang w:eastAsia="en-IN"/>
        </w:rPr>
        <w:t>'id'</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'product_name'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'price'</w:t>
      </w:r>
      <w:r>
        <w:rPr>
          <w:rFonts w:eastAsia="Times New Roman" w:cs="Times New Roman" w:ascii="Consolas" w:hAnsi="Consolas"/>
          <w:color w:val="D4D4D4"/>
          <w:sz w:val="21"/>
          <w:szCs w:val="21"/>
          <w:lang w:eastAsia="en-IN"/>
        </w:rPr>
        <w:t>,</w:t>
      </w:r>
      <w:r>
        <w:rPr>
          <w:rFonts w:eastAsia="Times New Roman" w:cs="Times New Roman" w:ascii="Consolas" w:hAnsi="Consolas"/>
          <w:color w:val="CE9178"/>
          <w:sz w:val="21"/>
          <w:szCs w:val="21"/>
          <w:lang w:eastAsia="en-IN"/>
        </w:rPr>
        <w:t>'quantity'</w:t>
      </w:r>
      <w:r>
        <w:rPr>
          <w:rFonts w:eastAsia="Times New Roman" w:cs="Times New Roman" w:ascii="Consolas" w:hAnsi="Consolas"/>
          <w:color w:val="D4D4D4"/>
          <w:sz w:val="21"/>
          <w:szCs w:val="21"/>
          <w:lang w:eastAsia="en-IN"/>
        </w:rPr>
        <w:t>]</w:t>
      </w:r>
    </w:p>
    <w:p>
      <w:pPr>
        <w:pStyle w:val="Normal"/>
        <w:shd w:val="clear" w:color="auto" w:fill="FFFFFF"/>
        <w:spacing w:lineRule="auto" w:line="240" w:before="274" w:after="0"/>
        <w:rPr>
          <w:rFonts w:ascii="Georgia" w:hAnsi="Georgia"/>
          <w:b/>
          <w:b/>
          <w:bCs/>
          <w:color w:val="000000" w:themeColor="text1"/>
          <w:sz w:val="24"/>
          <w:szCs w:val="24"/>
          <w:lang w:val="en-US"/>
        </w:rPr>
      </w:pPr>
      <w:r>
        <w:rPr>
          <w:rFonts w:ascii="Georgia" w:hAnsi="Georgia"/>
          <w:b/>
          <w:bCs/>
          <w:color w:val="000000" w:themeColor="text1"/>
          <w:sz w:val="24"/>
          <w:szCs w:val="24"/>
          <w:highlight w:val="lightGray"/>
          <w:lang w:val="en-US"/>
        </w:rPr>
        <w:t>views.py:</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rest_framework.viewsets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ModelViewSet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.models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.serializers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ProductSerializer,ProductSearchSerializer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.documents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CategoryDocument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django_elasticsearch_dsl_drf.filter_backends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SearchFilterBackend</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C586C0"/>
          <w:sz w:val="21"/>
          <w:szCs w:val="21"/>
          <w:lang w:eastAsia="en-IN"/>
        </w:rPr>
        <w:t>from</w:t>
      </w:r>
      <w:r>
        <w:rPr>
          <w:rFonts w:eastAsia="Times New Roman" w:cs="Times New Roman" w:ascii="Consolas" w:hAnsi="Consolas"/>
          <w:color w:val="D4D4D4"/>
          <w:sz w:val="21"/>
          <w:szCs w:val="21"/>
          <w:lang w:eastAsia="en-IN"/>
        </w:rPr>
        <w:t xml:space="preserve"> django_elasticsearch_dsl_drf.viewsets </w:t>
      </w:r>
      <w:r>
        <w:rPr>
          <w:rFonts w:eastAsia="Times New Roman" w:cs="Times New Roman" w:ascii="Consolas" w:hAnsi="Consolas"/>
          <w:color w:val="C586C0"/>
          <w:sz w:val="21"/>
          <w:szCs w:val="21"/>
          <w:lang w:eastAsia="en-IN"/>
        </w:rPr>
        <w:t>import</w:t>
      </w:r>
      <w:r>
        <w:rPr>
          <w:rFonts w:eastAsia="Times New Roman" w:cs="Times New Roman" w:ascii="Consolas" w:hAnsi="Consolas"/>
          <w:color w:val="D4D4D4"/>
          <w:sz w:val="21"/>
          <w:szCs w:val="21"/>
          <w:lang w:eastAsia="en-IN"/>
        </w:rPr>
        <w:t xml:space="preserve"> DocumentViewSet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ProductViewSet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ModelViewSet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queryset = Product.objects.all()</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serializer_class = ProductSerializer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569CD6"/>
          <w:sz w:val="21"/>
          <w:szCs w:val="21"/>
          <w:lang w:eastAsia="en-IN"/>
        </w:rPr>
        <w:t>class</w:t>
      </w: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4EC9B0"/>
          <w:sz w:val="21"/>
          <w:szCs w:val="21"/>
          <w:lang w:eastAsia="en-IN"/>
        </w:rPr>
        <w:t>ProductSearchViewset</w:t>
      </w:r>
      <w:r>
        <w:rPr>
          <w:rFonts w:eastAsia="Times New Roman" w:cs="Times New Roman" w:ascii="Consolas" w:hAnsi="Consolas"/>
          <w:color w:val="D4D4D4"/>
          <w:sz w:val="21"/>
          <w:szCs w:val="21"/>
          <w:lang w:eastAsia="en-IN"/>
        </w:rPr>
        <w:t>(</w:t>
      </w:r>
      <w:r>
        <w:rPr>
          <w:rFonts w:eastAsia="Times New Roman" w:cs="Times New Roman" w:ascii="Consolas" w:hAnsi="Consolas"/>
          <w:color w:val="4EC9B0"/>
          <w:sz w:val="21"/>
          <w:szCs w:val="21"/>
          <w:lang w:eastAsia="en-IN"/>
        </w:rPr>
        <w:t>DocumentViewSet</w:t>
      </w:r>
      <w:r>
        <w:rPr>
          <w:rFonts w:eastAsia="Times New Roman" w:cs="Times New Roman" w:ascii="Consolas" w:hAnsi="Consolas"/>
          <w:color w:val="D4D4D4"/>
          <w:sz w:val="21"/>
          <w:szCs w:val="21"/>
          <w:lang w:eastAsia="en-IN"/>
        </w:rPr>
        <w: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document = CategoryDocument</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serializer_class = ProductSearchSerializer</w:t>
      </w:r>
    </w:p>
    <w:p>
      <w:pPr>
        <w:pStyle w:val="Normal"/>
        <w:shd w:val="clear" w:color="auto" w:fill="1E1E1E"/>
        <w:spacing w:lineRule="atLeast" w:line="285" w:before="0" w:after="0"/>
        <w:rPr>
          <w:rFonts w:ascii="Consolas" w:hAnsi="Consolas" w:eastAsia="Times New Roman" w:cs="Times New Roman"/>
          <w:color w:val="D4D4D4"/>
          <w:sz w:val="21"/>
          <w:szCs w:val="21"/>
          <w:lang w:eastAsia="en-IN"/>
        </w:rPr>
      </w:pPr>
      <w:r>
        <w:rPr>
          <w:rFonts w:eastAsia="Times New Roman" w:cs="Times New Roman" w:ascii="Consolas" w:hAnsi="Consolas"/>
          <w:color w:val="D4D4D4"/>
          <w:sz w:val="21"/>
          <w:szCs w:val="21"/>
          <w:lang w:eastAsia="en-IN"/>
        </w:rPr>
        <w:t xml:space="preserve">    </w:t>
      </w:r>
      <w:r>
        <w:rPr>
          <w:rFonts w:eastAsia="Times New Roman" w:cs="Times New Roman" w:ascii="Consolas" w:hAnsi="Consolas"/>
          <w:color w:val="D4D4D4"/>
          <w:sz w:val="21"/>
          <w:szCs w:val="21"/>
          <w:lang w:eastAsia="en-IN"/>
        </w:rPr>
        <w:t>search_fields = [</w:t>
      </w:r>
      <w:r>
        <w:rPr>
          <w:rFonts w:eastAsia="Times New Roman" w:cs="Times New Roman" w:ascii="Consolas" w:hAnsi="Consolas"/>
          <w:color w:val="CE9178"/>
          <w:sz w:val="21"/>
          <w:szCs w:val="21"/>
          <w:lang w:eastAsia="en-IN"/>
        </w:rPr>
        <w:t>'product_name'</w:t>
      </w:r>
      <w:r>
        <w:rPr>
          <w:rFonts w:eastAsia="Times New Roman" w:cs="Times New Roman" w:ascii="Consolas" w:hAnsi="Consolas"/>
          <w:color w:val="D4D4D4"/>
          <w:sz w:val="21"/>
          <w:szCs w:val="21"/>
          <w:lang w:eastAsia="en-IN"/>
        </w:rPr>
        <w:t>]</w:t>
      </w:r>
    </w:p>
    <w:p>
      <w:pPr>
        <w:pStyle w:val="Normal"/>
        <w:shd w:val="clear" w:color="auto" w:fill="FFFFFF"/>
        <w:spacing w:lineRule="atLeast" w:line="420" w:before="274" w:after="0"/>
        <w:rPr>
          <w:rFonts w:ascii="Georgia" w:hAnsi="Georgia"/>
          <w:b/>
          <w:b/>
          <w:bCs/>
          <w:color w:val="000000" w:themeColor="text1"/>
          <w:sz w:val="24"/>
          <w:szCs w:val="24"/>
          <w:lang w:val="en-US"/>
        </w:rPr>
      </w:pPr>
      <w:r>
        <w:rPr>
          <w:rFonts w:ascii="Georgia" w:hAnsi="Georgia"/>
          <w:b/>
          <w:bCs/>
          <w:color w:val="000000" w:themeColor="text1"/>
          <w:sz w:val="24"/>
          <w:szCs w:val="24"/>
          <w:lang w:val="en-US"/>
        </w:rPr>
      </w:r>
    </w:p>
    <w:p>
      <w:pPr>
        <w:pStyle w:val="Normal"/>
        <w:shd w:val="clear" w:color="auto" w:fill="FFFFFF"/>
        <w:spacing w:lineRule="atLeast" w:line="420" w:before="274" w:after="0"/>
        <w:rPr>
          <w:rFonts w:ascii="Georgia" w:hAnsi="Georgia"/>
          <w:b/>
          <w:b/>
          <w:bCs/>
          <w:color w:val="000000" w:themeColor="text1"/>
          <w:sz w:val="24"/>
          <w:szCs w:val="24"/>
          <w:lang w:val="en-US"/>
        </w:rPr>
      </w:pPr>
      <w:r>
        <w:rPr>
          <w:rFonts w:ascii="Georgia" w:hAnsi="Georgia"/>
          <w:b/>
          <w:bCs/>
          <w:color w:val="000000" w:themeColor="text1"/>
          <w:sz w:val="24"/>
          <w:szCs w:val="24"/>
          <w:highlight w:val="lightGray"/>
          <w:lang w:val="en-US"/>
        </w:rPr>
        <w:t>start the elastic search :</w:t>
      </w:r>
      <w:r>
        <w:rPr>
          <w:rFonts w:ascii="Georgia" w:hAnsi="Georgia"/>
          <w:b/>
          <w:bCs/>
          <w:color w:val="000000" w:themeColor="text1"/>
          <w:sz w:val="24"/>
          <w:szCs w:val="24"/>
          <w:lang w:val="en-US"/>
        </w:rPr>
        <w:t xml:space="preserve"> </w:t>
      </w:r>
    </w:p>
    <w:p>
      <w:pPr>
        <w:pStyle w:val="ListParagraph"/>
        <w:numPr>
          <w:ilvl w:val="0"/>
          <w:numId w:val="48"/>
        </w:numPr>
        <w:shd w:val="clear" w:color="auto" w:fill="FFFFFF"/>
        <w:spacing w:lineRule="atLeast" w:line="420" w:before="274" w:after="0"/>
        <w:contextualSpacing/>
        <w:rPr>
          <w:rFonts w:ascii="Georgia" w:hAnsi="Georgia"/>
          <w:b/>
          <w:b/>
          <w:bCs/>
          <w:color w:val="000000" w:themeColor="text1"/>
          <w:sz w:val="24"/>
          <w:szCs w:val="24"/>
          <w:lang w:val="en-US"/>
        </w:rPr>
      </w:pPr>
      <w:r>
        <w:rPr>
          <w:rFonts w:cs="Arial" w:ascii="Arial" w:hAnsi="Arial"/>
          <w:color w:val="343741"/>
          <w:shd w:fill="FFFFFF" w:val="clear"/>
        </w:rPr>
        <w:t>Run </w:t>
      </w:r>
      <w:r>
        <w:rPr>
          <w:rStyle w:val="HTMLCode"/>
          <w:rFonts w:eastAsia="Calibri" w:ascii="Consolas" w:hAnsi="Consolas" w:eastAsiaTheme="minorHAnsi"/>
          <w:color w:val="E83E8C"/>
          <w:sz w:val="21"/>
          <w:szCs w:val="21"/>
          <w:shd w:fill="FFFFFF" w:val="clear"/>
        </w:rPr>
        <w:t>bin/elasticsearch</w:t>
      </w:r>
      <w:r>
        <w:rPr>
          <w:rFonts w:cs="Arial" w:ascii="Arial" w:hAnsi="Arial"/>
          <w:color w:val="343741"/>
          <w:shd w:fill="FFFFFF" w:val="clear"/>
        </w:rPr>
        <w:t> (or </w:t>
      </w:r>
      <w:r>
        <w:rPr>
          <w:rStyle w:val="HTMLCode"/>
          <w:rFonts w:eastAsia="Calibri" w:ascii="Consolas" w:hAnsi="Consolas" w:eastAsiaTheme="minorHAnsi"/>
          <w:color w:val="E83E8C"/>
          <w:sz w:val="21"/>
          <w:szCs w:val="21"/>
          <w:shd w:fill="FFFFFF" w:val="clear"/>
        </w:rPr>
        <w:t>bin\elasticsearch.bat</w:t>
      </w:r>
      <w:r>
        <w:rPr>
          <w:rFonts w:cs="Arial" w:ascii="Arial" w:hAnsi="Arial"/>
          <w:color w:val="343741"/>
          <w:shd w:fill="FFFFFF" w:val="clear"/>
        </w:rPr>
        <w:t> on Windows)</w:t>
      </w:r>
    </w:p>
    <w:p>
      <w:pPr>
        <w:pStyle w:val="Normal"/>
        <w:rPr>
          <w:lang w:val="en-US"/>
        </w:rPr>
      </w:pPr>
      <w:r>
        <w:rPr>
          <w:lang w:val="en-US"/>
        </w:rPr>
      </w:r>
    </w:p>
    <w:p>
      <w:pPr>
        <w:pStyle w:val="Normal"/>
        <w:shd w:val="clear" w:color="auto" w:fill="E7E6E6" w:themeFill="background2"/>
        <w:jc w:val="center"/>
        <w:rPr>
          <w:b/>
          <w:b/>
          <w:sz w:val="48"/>
          <w:lang w:val="en-US"/>
        </w:rPr>
      </w:pPr>
      <w:r>
        <w:rPr>
          <w:b/>
          <w:sz w:val="48"/>
          <w:lang w:val="en-US"/>
        </w:rPr>
        <w:t xml:space="preserve"> </w:t>
      </w:r>
      <w:r>
        <w:rPr>
          <w:b/>
          <w:sz w:val="48"/>
          <w:lang w:val="en-US"/>
        </w:rPr>
        <w:t>Postgresql Command</w:t>
      </w:r>
    </w:p>
    <w:p>
      <w:pPr>
        <w:pStyle w:val="ListParagraph"/>
        <w:numPr>
          <w:ilvl w:val="0"/>
          <w:numId w:val="4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var(--ff-mono)" w:hAnsi="var(--ff-mono)" w:eastAsia="Times New Roman" w:cs="Courier New"/>
          <w:sz w:val="20"/>
          <w:szCs w:val="20"/>
          <w:lang w:val="en-US"/>
        </w:rPr>
      </w:pPr>
      <w:r>
        <w:rPr>
          <w:rFonts w:eastAsia="Times New Roman" w:cs="Courier New" w:ascii="inherit" w:hAnsi="inherit"/>
          <w:sz w:val="20"/>
          <w:szCs w:val="20"/>
          <w:lang w:val="en-US"/>
        </w:rPr>
        <w:t xml:space="preserve">sudo service postgresql start  </w:t>
      </w:r>
      <w:r>
        <w:rPr>
          <w:rFonts w:eastAsia="Wingdings" w:cs="Wingdings" w:ascii="Wingdings" w:hAnsi="Wingdings"/>
          <w:sz w:val="20"/>
          <w:szCs w:val="20"/>
          <w:lang w:val="en-US"/>
        </w:rPr>
        <w:t></w:t>
      </w:r>
      <w:r>
        <w:rPr>
          <w:rFonts w:eastAsia="Times New Roman" w:cs="Courier New" w:ascii="inherit" w:hAnsi="inherit"/>
          <w:sz w:val="20"/>
          <w:szCs w:val="20"/>
          <w:lang w:val="en-US"/>
        </w:rPr>
        <w:t xml:space="preserve"> Start the postgres service</w:t>
      </w:r>
      <w:bookmarkStart w:id="1" w:name="_GoBack"/>
      <w:bookmarkEnd w:id="1"/>
    </w:p>
    <w:p>
      <w:pPr>
        <w:pStyle w:val="ListParagraph"/>
        <w:numPr>
          <w:ilvl w:val="0"/>
          <w:numId w:val="49"/>
        </w:numPr>
        <w:rPr>
          <w:lang w:val="en-US"/>
        </w:rPr>
      </w:pPr>
      <w:r>
        <w:rPr>
          <w:lang w:val="en-US"/>
        </w:rPr>
        <w:t xml:space="preserve">sudo -u postgres psql  </w:t>
      </w:r>
      <w:r>
        <w:rPr>
          <w:rFonts w:eastAsia="Wingdings" w:cs="Wingdings" w:ascii="Wingdings" w:hAnsi="Wingdings"/>
          <w:lang w:val="en-US"/>
        </w:rPr>
        <w:t></w:t>
      </w:r>
      <w:r>
        <w:rPr>
          <w:lang w:val="en-US"/>
        </w:rPr>
        <w:t xml:space="preserve"> </w:t>
      </w:r>
      <w:r>
        <w:rPr>
          <w:sz w:val="20"/>
          <w:lang w:val="en-US"/>
        </w:rPr>
        <w:t>enter in db</w:t>
      </w:r>
    </w:p>
    <w:p>
      <w:pPr>
        <w:pStyle w:val="ListParagraph"/>
        <w:numPr>
          <w:ilvl w:val="0"/>
          <w:numId w:val="49"/>
        </w:numPr>
        <w:rPr>
          <w:lang w:val="en-US"/>
        </w:rPr>
      </w:pPr>
      <w:r>
        <w:rPr>
          <w:lang w:val="en-US"/>
        </w:rPr>
        <w:t xml:space="preserve">\l  </w:t>
      </w:r>
      <w:r>
        <w:rPr>
          <w:rFonts w:eastAsia="Wingdings" w:cs="Wingdings" w:ascii="Wingdings" w:hAnsi="Wingdings"/>
          <w:lang w:val="en-US"/>
        </w:rPr>
        <w:t></w:t>
      </w:r>
      <w:r>
        <w:rPr>
          <w:lang w:val="en-US"/>
        </w:rPr>
        <w:t xml:space="preserve"> </w:t>
      </w:r>
      <w:r>
        <w:rPr>
          <w:sz w:val="18"/>
          <w:lang w:val="en-US"/>
        </w:rPr>
        <w:t>Show all db and their details</w:t>
      </w:r>
    </w:p>
    <w:p>
      <w:pPr>
        <w:pStyle w:val="ListParagraph"/>
        <w:numPr>
          <w:ilvl w:val="0"/>
          <w:numId w:val="49"/>
        </w:numPr>
        <w:rPr>
          <w:lang w:val="en-US"/>
        </w:rPr>
      </w:pPr>
      <w:r>
        <w:rPr>
          <w:lang w:val="en-US"/>
        </w:rPr>
        <w:t>alter role postgres with password 'root';</w:t>
      </w:r>
    </w:p>
    <w:p>
      <w:pPr>
        <w:pStyle w:val="ListParagraph"/>
        <w:numPr>
          <w:ilvl w:val="0"/>
          <w:numId w:val="49"/>
        </w:numPr>
        <w:rPr>
          <w:sz w:val="20"/>
          <w:lang w:val="en-US"/>
        </w:rPr>
      </w:pPr>
      <w:r>
        <w:rPr>
          <w:lang w:val="en-US"/>
        </w:rPr>
        <w:t xml:space="preserve">\q  </w:t>
      </w:r>
      <w:r>
        <w:rPr>
          <w:rFonts w:eastAsia="Wingdings" w:cs="Wingdings" w:ascii="Wingdings" w:hAnsi="Wingdings"/>
          <w:lang w:val="en-US"/>
        </w:rPr>
        <w:t></w:t>
      </w:r>
      <w:r>
        <w:rPr>
          <w:lang w:val="en-US"/>
        </w:rPr>
        <w:t xml:space="preserve"> </w:t>
      </w:r>
      <w:r>
        <w:rPr>
          <w:sz w:val="20"/>
          <w:lang w:val="en-US"/>
        </w:rPr>
        <w:t>for the exit</w:t>
      </w:r>
    </w:p>
    <w:p>
      <w:pPr>
        <w:pStyle w:val="ListParagraph"/>
        <w:numPr>
          <w:ilvl w:val="0"/>
          <w:numId w:val="49"/>
        </w:numPr>
        <w:rPr>
          <w:lang w:val="en-US"/>
        </w:rPr>
      </w:pPr>
      <w:r>
        <w:rPr>
          <w:lang w:val="en-US"/>
        </w:rPr>
        <w:t>psql -h localhost -U postgres</w:t>
      </w:r>
    </w:p>
    <w:p>
      <w:pPr>
        <w:pStyle w:val="ListParagraph"/>
        <w:numPr>
          <w:ilvl w:val="0"/>
          <w:numId w:val="49"/>
        </w:numPr>
        <w:rPr>
          <w:lang w:val="en-US"/>
        </w:rPr>
      </w:pPr>
      <w:r>
        <w:rPr>
          <w:lang w:val="en-US"/>
        </w:rPr>
        <w:t xml:space="preserve">create database dealsautomation owner postgres;   </w:t>
      </w:r>
      <w:r>
        <w:rPr>
          <w:rFonts w:eastAsia="Wingdings" w:cs="Wingdings" w:ascii="Wingdings" w:hAnsi="Wingdings"/>
          <w:lang w:val="en-US"/>
        </w:rPr>
        <w:t></w:t>
      </w:r>
      <w:r>
        <w:rPr>
          <w:lang w:val="en-US"/>
        </w:rPr>
        <w:t xml:space="preserve"> Create new db</w:t>
      </w:r>
    </w:p>
    <w:p>
      <w:pPr>
        <w:pStyle w:val="ListParagraph"/>
        <w:numPr>
          <w:ilvl w:val="0"/>
          <w:numId w:val="49"/>
        </w:numPr>
        <w:rPr>
          <w:lang w:val="en-US"/>
        </w:rPr>
      </w:pPr>
      <w:r>
        <w:rPr>
          <w:lang w:val="en-US"/>
        </w:rPr>
        <w:t xml:space="preserve">drop database dealsautomation;   </w:t>
      </w:r>
      <w:r>
        <w:rPr>
          <w:rFonts w:eastAsia="Wingdings" w:cs="Wingdings" w:ascii="Wingdings" w:hAnsi="Wingdings"/>
          <w:lang w:val="en-US"/>
        </w:rPr>
        <w:t></w:t>
      </w:r>
      <w:r>
        <w:rPr>
          <w:lang w:val="en-US"/>
        </w:rPr>
        <w:t xml:space="preserve"> Delete the database</w:t>
      </w:r>
    </w:p>
    <w:p>
      <w:pPr>
        <w:pStyle w:val="Normal"/>
        <w:rPr>
          <w:b/>
          <w:b/>
          <w:sz w:val="24"/>
          <w:u w:val="single"/>
          <w:lang w:val="en-US"/>
        </w:rPr>
      </w:pPr>
      <w:r>
        <w:rPr>
          <w:b/>
          <w:sz w:val="28"/>
          <w:u w:val="single"/>
          <w:lang w:val="en-US"/>
        </w:rPr>
        <w:t>create</w:t>
      </w:r>
      <w:r>
        <w:rPr>
          <w:b/>
          <w:sz w:val="24"/>
          <w:u w:val="single"/>
          <w:lang w:val="en-US"/>
        </w:rPr>
        <w:t xml:space="preserve"> role:</w:t>
      </w:r>
    </w:p>
    <w:p>
      <w:pPr>
        <w:pStyle w:val="Normal"/>
        <w:ind w:left="720" w:hanging="0"/>
        <w:rPr>
          <w:lang w:val="en-US"/>
        </w:rPr>
      </w:pPr>
      <w:r>
        <w:rPr>
          <w:rFonts w:cs="Courier New" w:ascii="Courier New" w:hAnsi="Courier New"/>
          <w:color w:val="292929"/>
          <w:spacing w:val="-5"/>
          <w:shd w:fill="F2F2F2" w:val="clear"/>
        </w:rPr>
        <w:t>sudo -u postgres psql</w:t>
      </w:r>
      <w:r>
        <w:rPr>
          <w:rFonts w:cs="Courier New" w:ascii="Courier New" w:hAnsi="Courier New"/>
          <w:color w:val="292929"/>
          <w:spacing w:val="-5"/>
        </w:rPr>
        <w:br/>
      </w:r>
      <w:r>
        <w:rPr>
          <w:rFonts w:cs="Courier New" w:ascii="Courier New" w:hAnsi="Courier New"/>
          <w:color w:val="292929"/>
          <w:spacing w:val="-5"/>
          <w:shd w:fill="F2F2F2" w:val="clear"/>
        </w:rPr>
        <w:t>postgres=# create database mydb;</w:t>
      </w:r>
      <w:r>
        <w:rPr>
          <w:rFonts w:cs="Courier New" w:ascii="Courier New" w:hAnsi="Courier New"/>
          <w:color w:val="292929"/>
          <w:spacing w:val="-5"/>
        </w:rPr>
        <w:br/>
      </w:r>
      <w:r>
        <w:rPr>
          <w:rFonts w:cs="Courier New" w:ascii="Courier New" w:hAnsi="Courier New"/>
          <w:color w:val="292929"/>
          <w:spacing w:val="-5"/>
          <w:shd w:fill="F2F2F2" w:val="clear"/>
        </w:rPr>
        <w:t>postgres=# create user myuser with encrypted password 'mypass';</w:t>
      </w:r>
      <w:r>
        <w:rPr>
          <w:rFonts w:cs="Courier New" w:ascii="Courier New" w:hAnsi="Courier New"/>
          <w:color w:val="292929"/>
          <w:spacing w:val="-5"/>
        </w:rPr>
        <w:br/>
      </w:r>
      <w:r>
        <w:rPr>
          <w:rFonts w:cs="Courier New" w:ascii="Courier New" w:hAnsi="Courier New"/>
          <w:color w:val="292929"/>
          <w:spacing w:val="-5"/>
          <w:shd w:fill="F2F2F2" w:val="clear"/>
        </w:rPr>
        <w:t>postgres=# grant all privileges on database mydb to myuser;</w:t>
      </w:r>
    </w:p>
    <w:p>
      <w:pPr>
        <w:pStyle w:val="Normal"/>
        <w:spacing w:before="0" w:after="160"/>
        <w:rPr>
          <w:sz w:val="20"/>
          <w:lang w:val="en-US"/>
        </w:rPr>
      </w:pPr>
      <w:r>
        <w:rPr/>
      </w:r>
    </w:p>
    <w:sectPr>
      <w:type w:val="nextPage"/>
      <w:pgSz w:w="11906" w:h="16838"/>
      <w:pgMar w:left="1440" w:right="1440" w:header="0" w:top="1134"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roman"/>
    <w:pitch w:val="variable"/>
  </w:font>
  <w:font w:name="Segoe UI">
    <w:charset w:val="01"/>
    <w:family w:val="roman"/>
    <w:pitch w:val="variable"/>
  </w:font>
  <w:font w:name="Wingdings">
    <w:charset w:val="01"/>
    <w:family w:val="roman"/>
    <w:pitch w:val="variable"/>
  </w:font>
  <w:font w:name="Courier">
    <w:altName w:val="Courier New"/>
    <w:charset w:val="01"/>
    <w:family w:val="roman"/>
    <w:pitch w:val="variable"/>
  </w:font>
  <w:font w:name="inherit">
    <w:charset w:val="01"/>
    <w:family w:val="roman"/>
    <w:pitch w:val="variable"/>
  </w:font>
  <w:font w:name="Source Sans Pro">
    <w:charset w:val="01"/>
    <w:family w:val="roman"/>
    <w:pitch w:val="variable"/>
  </w:font>
  <w:font w:name="Segoe UI Emoji">
    <w:charset w:val="01"/>
    <w:family w:val="roman"/>
    <w:pitch w:val="variable"/>
  </w:font>
  <w:font w:name="Corbel">
    <w:charset w:val="01"/>
    <w:family w:val="roman"/>
    <w:pitch w:val="variable"/>
  </w:font>
  <w:font w:name="Georgia">
    <w:charset w:val="01"/>
    <w:family w:val="roman"/>
    <w:pitch w:val="variable"/>
  </w:font>
  <w:font w:name="Arial">
    <w:charset w:val="01"/>
    <w:family w:val="roman"/>
    <w:pitch w:val="variable"/>
  </w:font>
  <w:font w:name="var(--ff-mono)">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471" w:hanging="360"/>
      </w:pPr>
    </w:lvl>
    <w:lvl w:ilvl="1">
      <w:start w:val="1"/>
      <w:numFmt w:val="lowerLetter"/>
      <w:lvlText w:val="%2."/>
      <w:lvlJc w:val="left"/>
      <w:pPr>
        <w:tabs>
          <w:tab w:val="num" w:pos="0"/>
        </w:tabs>
        <w:ind w:left="1191" w:hanging="360"/>
      </w:pPr>
    </w:lvl>
    <w:lvl w:ilvl="2">
      <w:start w:val="1"/>
      <w:numFmt w:val="lowerRoman"/>
      <w:lvlText w:val="%3."/>
      <w:lvlJc w:val="right"/>
      <w:pPr>
        <w:tabs>
          <w:tab w:val="num" w:pos="0"/>
        </w:tabs>
        <w:ind w:left="1911" w:hanging="180"/>
      </w:pPr>
    </w:lvl>
    <w:lvl w:ilvl="3">
      <w:start w:val="1"/>
      <w:numFmt w:val="decimal"/>
      <w:lvlText w:val="%4."/>
      <w:lvlJc w:val="left"/>
      <w:pPr>
        <w:tabs>
          <w:tab w:val="num" w:pos="0"/>
        </w:tabs>
        <w:ind w:left="2631" w:hanging="360"/>
      </w:pPr>
    </w:lvl>
    <w:lvl w:ilvl="4">
      <w:start w:val="1"/>
      <w:numFmt w:val="lowerLetter"/>
      <w:lvlText w:val="%5."/>
      <w:lvlJc w:val="left"/>
      <w:pPr>
        <w:tabs>
          <w:tab w:val="num" w:pos="0"/>
        </w:tabs>
        <w:ind w:left="3351" w:hanging="360"/>
      </w:pPr>
    </w:lvl>
    <w:lvl w:ilvl="5">
      <w:start w:val="1"/>
      <w:numFmt w:val="lowerRoman"/>
      <w:lvlText w:val="%6."/>
      <w:lvlJc w:val="right"/>
      <w:pPr>
        <w:tabs>
          <w:tab w:val="num" w:pos="0"/>
        </w:tabs>
        <w:ind w:left="4071" w:hanging="180"/>
      </w:pPr>
    </w:lvl>
    <w:lvl w:ilvl="6">
      <w:start w:val="1"/>
      <w:numFmt w:val="decimal"/>
      <w:lvlText w:val="%7."/>
      <w:lvlJc w:val="left"/>
      <w:pPr>
        <w:tabs>
          <w:tab w:val="num" w:pos="0"/>
        </w:tabs>
        <w:ind w:left="4791" w:hanging="360"/>
      </w:pPr>
    </w:lvl>
    <w:lvl w:ilvl="7">
      <w:start w:val="1"/>
      <w:numFmt w:val="lowerLetter"/>
      <w:lvlText w:val="%8."/>
      <w:lvlJc w:val="left"/>
      <w:pPr>
        <w:tabs>
          <w:tab w:val="num" w:pos="0"/>
        </w:tabs>
        <w:ind w:left="5511" w:hanging="360"/>
      </w:pPr>
    </w:lvl>
    <w:lvl w:ilvl="8">
      <w:start w:val="1"/>
      <w:numFmt w:val="lowerRoman"/>
      <w:lvlText w:val="%9."/>
      <w:lvlJc w:val="right"/>
      <w:pPr>
        <w:tabs>
          <w:tab w:val="num" w:pos="0"/>
        </w:tabs>
        <w:ind w:left="6231"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bullet"/>
      <w:lvlText w:val=""/>
      <w:lvlJc w:val="left"/>
      <w:pPr>
        <w:tabs>
          <w:tab w:val="num" w:pos="0"/>
        </w:tabs>
        <w:ind w:left="2520" w:hanging="360"/>
      </w:pPr>
      <w:rPr>
        <w:rFonts w:ascii="Symbol" w:hAnsi="Symbol" w:cs="Symbol" w:hint="default"/>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0">
    <w:lvl w:ilvl="0">
      <w:start w:val="1"/>
      <w:numFmt w:val="bullet"/>
      <w:lvlText w:val=""/>
      <w:lvlJc w:val="left"/>
      <w:pPr>
        <w:tabs>
          <w:tab w:val="num" w:pos="0"/>
        </w:tabs>
        <w:ind w:left="1195" w:hanging="360"/>
      </w:pPr>
      <w:rPr>
        <w:rFonts w:ascii="Symbol" w:hAnsi="Symbol" w:cs="Symbol" w:hint="default"/>
      </w:rPr>
    </w:lvl>
    <w:lvl w:ilvl="1">
      <w:start w:val="1"/>
      <w:numFmt w:val="bullet"/>
      <w:lvlText w:val="o"/>
      <w:lvlJc w:val="left"/>
      <w:pPr>
        <w:tabs>
          <w:tab w:val="num" w:pos="0"/>
        </w:tabs>
        <w:ind w:left="1915" w:hanging="360"/>
      </w:pPr>
      <w:rPr>
        <w:rFonts w:ascii="Courier New" w:hAnsi="Courier New" w:cs="Courier New" w:hint="default"/>
      </w:rPr>
    </w:lvl>
    <w:lvl w:ilvl="2">
      <w:start w:val="1"/>
      <w:numFmt w:val="bullet"/>
      <w:lvlText w:val=""/>
      <w:lvlJc w:val="left"/>
      <w:pPr>
        <w:tabs>
          <w:tab w:val="num" w:pos="0"/>
        </w:tabs>
        <w:ind w:left="2635" w:hanging="360"/>
      </w:pPr>
      <w:rPr>
        <w:rFonts w:ascii="Wingdings" w:hAnsi="Wingdings" w:cs="Wingdings" w:hint="default"/>
      </w:rPr>
    </w:lvl>
    <w:lvl w:ilvl="3">
      <w:start w:val="1"/>
      <w:numFmt w:val="bullet"/>
      <w:lvlText w:val=""/>
      <w:lvlJc w:val="left"/>
      <w:pPr>
        <w:tabs>
          <w:tab w:val="num" w:pos="0"/>
        </w:tabs>
        <w:ind w:left="3355" w:hanging="360"/>
      </w:pPr>
      <w:rPr>
        <w:rFonts w:ascii="Symbol" w:hAnsi="Symbol" w:cs="Symbol" w:hint="default"/>
      </w:rPr>
    </w:lvl>
    <w:lvl w:ilvl="4">
      <w:start w:val="1"/>
      <w:numFmt w:val="bullet"/>
      <w:lvlText w:val="o"/>
      <w:lvlJc w:val="left"/>
      <w:pPr>
        <w:tabs>
          <w:tab w:val="num" w:pos="0"/>
        </w:tabs>
        <w:ind w:left="4075" w:hanging="360"/>
      </w:pPr>
      <w:rPr>
        <w:rFonts w:ascii="Courier New" w:hAnsi="Courier New" w:cs="Courier New" w:hint="default"/>
      </w:rPr>
    </w:lvl>
    <w:lvl w:ilvl="5">
      <w:start w:val="1"/>
      <w:numFmt w:val="bullet"/>
      <w:lvlText w:val=""/>
      <w:lvlJc w:val="left"/>
      <w:pPr>
        <w:tabs>
          <w:tab w:val="num" w:pos="0"/>
        </w:tabs>
        <w:ind w:left="4795" w:hanging="360"/>
      </w:pPr>
      <w:rPr>
        <w:rFonts w:ascii="Wingdings" w:hAnsi="Wingdings" w:cs="Wingdings" w:hint="default"/>
      </w:rPr>
    </w:lvl>
    <w:lvl w:ilvl="6">
      <w:start w:val="1"/>
      <w:numFmt w:val="bullet"/>
      <w:lvlText w:val=""/>
      <w:lvlJc w:val="left"/>
      <w:pPr>
        <w:tabs>
          <w:tab w:val="num" w:pos="0"/>
        </w:tabs>
        <w:ind w:left="5515" w:hanging="360"/>
      </w:pPr>
      <w:rPr>
        <w:rFonts w:ascii="Symbol" w:hAnsi="Symbol" w:cs="Symbol" w:hint="default"/>
      </w:rPr>
    </w:lvl>
    <w:lvl w:ilvl="7">
      <w:start w:val="1"/>
      <w:numFmt w:val="bullet"/>
      <w:lvlText w:val="o"/>
      <w:lvlJc w:val="left"/>
      <w:pPr>
        <w:tabs>
          <w:tab w:val="num" w:pos="0"/>
        </w:tabs>
        <w:ind w:left="6235" w:hanging="360"/>
      </w:pPr>
      <w:rPr>
        <w:rFonts w:ascii="Courier New" w:hAnsi="Courier New" w:cs="Courier New" w:hint="default"/>
      </w:rPr>
    </w:lvl>
    <w:lvl w:ilvl="8">
      <w:start w:val="1"/>
      <w:numFmt w:val="bullet"/>
      <w:lvlText w:val=""/>
      <w:lvlJc w:val="left"/>
      <w:pPr>
        <w:tabs>
          <w:tab w:val="num" w:pos="0"/>
        </w:tabs>
        <w:ind w:left="6955" w:hanging="360"/>
      </w:pPr>
      <w:rPr>
        <w:rFonts w:ascii="Wingdings" w:hAnsi="Wingdings" w:cs="Wingdings" w:hint="default"/>
      </w:rPr>
    </w:lvl>
  </w:abstractNum>
  <w:abstractNum w:abstractNumId="4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e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803e2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372290"/>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229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f6060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3e2c"/>
    <w:rPr>
      <w:rFonts w:ascii="Calibri Light" w:hAnsi="Calibri Light" w:eastAsia="" w:cs="" w:asciiTheme="majorHAnsi" w:cstheme="majorBidi" w:eastAsiaTheme="majorEastAsia" w:hAnsiTheme="majorHAnsi"/>
      <w:color w:val="2F5496" w:themeColor="accent1" w:themeShade="bf"/>
      <w:sz w:val="32"/>
      <w:szCs w:val="32"/>
    </w:rPr>
  </w:style>
  <w:style w:type="character" w:styleId="Hljsbuiltin" w:customStyle="1">
    <w:name w:val="hljs-built_in"/>
    <w:basedOn w:val="DefaultParagraphFont"/>
    <w:qFormat/>
    <w:rsid w:val="002f0a86"/>
    <w:rPr/>
  </w:style>
  <w:style w:type="character" w:styleId="Hljsstring" w:customStyle="1">
    <w:name w:val="hljs-string"/>
    <w:basedOn w:val="DefaultParagraphFont"/>
    <w:qFormat/>
    <w:rsid w:val="002f0a86"/>
    <w:rPr/>
  </w:style>
  <w:style w:type="character" w:styleId="HTMLPreformattedChar" w:customStyle="1">
    <w:name w:val="HTML Preformatted Char"/>
    <w:basedOn w:val="DefaultParagraphFont"/>
    <w:link w:val="HTMLPreformatted"/>
    <w:uiPriority w:val="99"/>
    <w:qFormat/>
    <w:rsid w:val="002f0a86"/>
    <w:rPr>
      <w:rFonts w:ascii="Courier New" w:hAnsi="Courier New" w:eastAsia="Times New Roman" w:cs="Courier New"/>
      <w:sz w:val="20"/>
      <w:szCs w:val="20"/>
      <w:lang w:eastAsia="en-IN"/>
    </w:rPr>
  </w:style>
  <w:style w:type="character" w:styleId="Plk" w:customStyle="1">
    <w:name w:val="pl-k"/>
    <w:basedOn w:val="DefaultParagraphFont"/>
    <w:qFormat/>
    <w:rsid w:val="002f0a86"/>
    <w:rPr/>
  </w:style>
  <w:style w:type="character" w:styleId="Plv" w:customStyle="1">
    <w:name w:val="pl-v"/>
    <w:basedOn w:val="DefaultParagraphFont"/>
    <w:qFormat/>
    <w:rsid w:val="002f0a86"/>
    <w:rPr/>
  </w:style>
  <w:style w:type="character" w:styleId="Plc1" w:customStyle="1">
    <w:name w:val="pl-c1"/>
    <w:basedOn w:val="DefaultParagraphFont"/>
    <w:qFormat/>
    <w:rsid w:val="002f0a86"/>
    <w:rPr/>
  </w:style>
  <w:style w:type="character" w:styleId="Pls1" w:customStyle="1">
    <w:name w:val="pl-s1"/>
    <w:basedOn w:val="DefaultParagraphFont"/>
    <w:qFormat/>
    <w:rsid w:val="002f0a86"/>
    <w:rPr/>
  </w:style>
  <w:style w:type="character" w:styleId="Plen" w:customStyle="1">
    <w:name w:val="pl-en"/>
    <w:basedOn w:val="DefaultParagraphFont"/>
    <w:qFormat/>
    <w:rsid w:val="002f0a86"/>
    <w:rPr/>
  </w:style>
  <w:style w:type="character" w:styleId="Pls" w:customStyle="1">
    <w:name w:val="pl-s"/>
    <w:basedOn w:val="DefaultParagraphFont"/>
    <w:qFormat/>
    <w:rsid w:val="002f0a86"/>
    <w:rPr/>
  </w:style>
  <w:style w:type="character" w:styleId="InternetLink">
    <w:name w:val="Hyperlink"/>
    <w:basedOn w:val="DefaultParagraphFont"/>
    <w:uiPriority w:val="99"/>
    <w:unhideWhenUsed/>
    <w:rsid w:val="002f0a86"/>
    <w:rPr>
      <w:color w:val="0000FF"/>
      <w:u w:val="single"/>
    </w:rPr>
  </w:style>
  <w:style w:type="character" w:styleId="UnresolvedMention" w:customStyle="1">
    <w:name w:val="Unresolved Mention"/>
    <w:basedOn w:val="DefaultParagraphFont"/>
    <w:uiPriority w:val="99"/>
    <w:semiHidden/>
    <w:unhideWhenUsed/>
    <w:qFormat/>
    <w:rsid w:val="008157cc"/>
    <w:rPr>
      <w:color w:val="605E5C"/>
      <w:shd w:fill="E1DFDD" w:val="clear"/>
    </w:rPr>
  </w:style>
  <w:style w:type="character" w:styleId="Plpds" w:customStyle="1">
    <w:name w:val="pl-pds"/>
    <w:basedOn w:val="DefaultParagraphFont"/>
    <w:qFormat/>
    <w:rsid w:val="008157cc"/>
    <w:rPr/>
  </w:style>
  <w:style w:type="character" w:styleId="Pln" w:customStyle="1">
    <w:name w:val="pln"/>
    <w:basedOn w:val="DefaultParagraphFont"/>
    <w:qFormat/>
    <w:rsid w:val="008157cc"/>
    <w:rPr/>
  </w:style>
  <w:style w:type="character" w:styleId="Pun" w:customStyle="1">
    <w:name w:val="pun"/>
    <w:basedOn w:val="DefaultParagraphFont"/>
    <w:qFormat/>
    <w:rsid w:val="008157cc"/>
    <w:rPr/>
  </w:style>
  <w:style w:type="character" w:styleId="HTMLCode">
    <w:name w:val="HTML Code"/>
    <w:basedOn w:val="DefaultParagraphFont"/>
    <w:uiPriority w:val="99"/>
    <w:semiHidden/>
    <w:unhideWhenUsed/>
    <w:qFormat/>
    <w:rsid w:val="008157cc"/>
    <w:rPr>
      <w:rFonts w:ascii="Courier New" w:hAnsi="Courier New" w:eastAsia="Times New Roman" w:cs="Courier New"/>
      <w:sz w:val="20"/>
      <w:szCs w:val="20"/>
    </w:rPr>
  </w:style>
  <w:style w:type="character" w:styleId="Strong">
    <w:name w:val="Strong"/>
    <w:basedOn w:val="DefaultParagraphFont"/>
    <w:uiPriority w:val="22"/>
    <w:qFormat/>
    <w:rsid w:val="008157cc"/>
    <w:rPr>
      <w:b/>
      <w:bCs/>
    </w:rPr>
  </w:style>
  <w:style w:type="character" w:styleId="K" w:customStyle="1">
    <w:name w:val="k"/>
    <w:basedOn w:val="DefaultParagraphFont"/>
    <w:qFormat/>
    <w:rsid w:val="003c428c"/>
    <w:rPr/>
  </w:style>
  <w:style w:type="character" w:styleId="Nc" w:customStyle="1">
    <w:name w:val="nc"/>
    <w:basedOn w:val="DefaultParagraphFont"/>
    <w:qFormat/>
    <w:rsid w:val="003c428c"/>
    <w:rPr/>
  </w:style>
  <w:style w:type="character" w:styleId="P" w:customStyle="1">
    <w:name w:val="p"/>
    <w:basedOn w:val="DefaultParagraphFont"/>
    <w:qFormat/>
    <w:rsid w:val="003c428c"/>
    <w:rPr/>
  </w:style>
  <w:style w:type="character" w:styleId="N" w:customStyle="1">
    <w:name w:val="n"/>
    <w:basedOn w:val="DefaultParagraphFont"/>
    <w:qFormat/>
    <w:rsid w:val="003c428c"/>
    <w:rPr/>
  </w:style>
  <w:style w:type="character" w:styleId="O" w:customStyle="1">
    <w:name w:val="o"/>
    <w:basedOn w:val="DefaultParagraphFont"/>
    <w:qFormat/>
    <w:rsid w:val="003c428c"/>
    <w:rPr/>
  </w:style>
  <w:style w:type="character" w:styleId="Mi" w:customStyle="1">
    <w:name w:val="mi"/>
    <w:basedOn w:val="DefaultParagraphFont"/>
    <w:qFormat/>
    <w:rsid w:val="003c428c"/>
    <w:rPr/>
  </w:style>
  <w:style w:type="character" w:styleId="S1" w:customStyle="1">
    <w:name w:val="s1"/>
    <w:basedOn w:val="DefaultParagraphFont"/>
    <w:qFormat/>
    <w:rsid w:val="003c428c"/>
    <w:rPr/>
  </w:style>
  <w:style w:type="character" w:styleId="Kc" w:customStyle="1">
    <w:name w:val="kc"/>
    <w:basedOn w:val="DefaultParagraphFont"/>
    <w:qFormat/>
    <w:rsid w:val="003c428c"/>
    <w:rPr/>
  </w:style>
  <w:style w:type="character" w:styleId="X" w:customStyle="1">
    <w:name w:val="x"/>
    <w:basedOn w:val="DefaultParagraphFont"/>
    <w:qFormat/>
    <w:rsid w:val="003c428c"/>
    <w:rPr/>
  </w:style>
  <w:style w:type="character" w:styleId="Cp" w:customStyle="1">
    <w:name w:val="cp"/>
    <w:basedOn w:val="DefaultParagraphFont"/>
    <w:qFormat/>
    <w:rsid w:val="003c428c"/>
    <w:rPr/>
  </w:style>
  <w:style w:type="character" w:styleId="Nv" w:customStyle="1">
    <w:name w:val="nv"/>
    <w:basedOn w:val="DefaultParagraphFont"/>
    <w:qFormat/>
    <w:rsid w:val="003c428c"/>
    <w:rPr/>
  </w:style>
  <w:style w:type="character" w:styleId="C1" w:customStyle="1">
    <w:name w:val="c1"/>
    <w:basedOn w:val="DefaultParagraphFont"/>
    <w:qFormat/>
    <w:rsid w:val="003c428c"/>
    <w:rPr/>
  </w:style>
  <w:style w:type="character" w:styleId="Token" w:customStyle="1">
    <w:name w:val="token"/>
    <w:basedOn w:val="DefaultParagraphFont"/>
    <w:qFormat/>
    <w:rsid w:val="00386f23"/>
    <w:rPr/>
  </w:style>
  <w:style w:type="character" w:styleId="VisitedInternetLink">
    <w:name w:val="FollowedHyperlink"/>
    <w:basedOn w:val="DefaultParagraphFont"/>
    <w:uiPriority w:val="99"/>
    <w:semiHidden/>
    <w:unhideWhenUsed/>
    <w:rsid w:val="001c3bdc"/>
    <w:rPr>
      <w:color w:val="954F72" w:themeColor="followedHyperlink"/>
      <w:u w:val="single"/>
    </w:rPr>
  </w:style>
  <w:style w:type="character" w:styleId="Heading2Char" w:customStyle="1">
    <w:name w:val="Heading 2 Char"/>
    <w:basedOn w:val="DefaultParagraphFont"/>
    <w:link w:val="Heading2"/>
    <w:uiPriority w:val="9"/>
    <w:qFormat/>
    <w:rsid w:val="00372290"/>
    <w:rPr>
      <w:rFonts w:ascii="Times New Roman" w:hAnsi="Times New Roman" w:eastAsia="Times New Roman" w:cs="Times New Roman"/>
      <w:b/>
      <w:bCs/>
      <w:sz w:val="36"/>
      <w:szCs w:val="36"/>
      <w:lang w:eastAsia="en-IN"/>
    </w:rPr>
  </w:style>
  <w:style w:type="character" w:styleId="Kn" w:customStyle="1">
    <w:name w:val="kn"/>
    <w:basedOn w:val="DefaultParagraphFont"/>
    <w:qFormat/>
    <w:rsid w:val="00372290"/>
    <w:rPr/>
  </w:style>
  <w:style w:type="character" w:styleId="Nn" w:customStyle="1">
    <w:name w:val="nn"/>
    <w:basedOn w:val="DefaultParagraphFont"/>
    <w:qFormat/>
    <w:rsid w:val="00372290"/>
    <w:rPr/>
  </w:style>
  <w:style w:type="character" w:styleId="Sd" w:customStyle="1">
    <w:name w:val="sd"/>
    <w:basedOn w:val="DefaultParagraphFont"/>
    <w:qFormat/>
    <w:rsid w:val="00372290"/>
    <w:rPr/>
  </w:style>
  <w:style w:type="character" w:styleId="Nf" w:customStyle="1">
    <w:name w:val="nf"/>
    <w:basedOn w:val="DefaultParagraphFont"/>
    <w:qFormat/>
    <w:rsid w:val="00372290"/>
    <w:rPr/>
  </w:style>
  <w:style w:type="character" w:styleId="Bp" w:customStyle="1">
    <w:name w:val="bp"/>
    <w:basedOn w:val="DefaultParagraphFont"/>
    <w:qFormat/>
    <w:rsid w:val="00372290"/>
    <w:rPr/>
  </w:style>
  <w:style w:type="character" w:styleId="Ow" w:customStyle="1">
    <w:name w:val="ow"/>
    <w:basedOn w:val="DefaultParagraphFont"/>
    <w:qFormat/>
    <w:rsid w:val="00372290"/>
    <w:rPr/>
  </w:style>
  <w:style w:type="character" w:styleId="Ne" w:customStyle="1">
    <w:name w:val="ne"/>
    <w:basedOn w:val="DefaultParagraphFont"/>
    <w:qFormat/>
    <w:rsid w:val="00372290"/>
    <w:rPr/>
  </w:style>
  <w:style w:type="character" w:styleId="Heading3Char" w:customStyle="1">
    <w:name w:val="Heading 3 Char"/>
    <w:basedOn w:val="DefaultParagraphFont"/>
    <w:link w:val="Heading3"/>
    <w:uiPriority w:val="9"/>
    <w:semiHidden/>
    <w:qFormat/>
    <w:rsid w:val="00372290"/>
    <w:rPr>
      <w:rFonts w:ascii="Calibri Light" w:hAnsi="Calibri Light" w:eastAsia="" w:cs="" w:asciiTheme="majorHAnsi" w:cstheme="majorBidi" w:eastAsiaTheme="majorEastAsia" w:hAnsiTheme="majorHAnsi"/>
      <w:color w:val="1F3763" w:themeColor="accent1" w:themeShade="7f"/>
      <w:sz w:val="24"/>
      <w:szCs w:val="24"/>
    </w:rPr>
  </w:style>
  <w:style w:type="character" w:styleId="Fm" w:customStyle="1">
    <w:name w:val="fm"/>
    <w:basedOn w:val="DefaultParagraphFont"/>
    <w:qFormat/>
    <w:rsid w:val="00372290"/>
    <w:rPr/>
  </w:style>
  <w:style w:type="character" w:styleId="Gp" w:customStyle="1">
    <w:name w:val="gp"/>
    <w:basedOn w:val="DefaultParagraphFont"/>
    <w:qFormat/>
    <w:rsid w:val="00a44288"/>
    <w:rPr/>
  </w:style>
  <w:style w:type="character" w:styleId="Nb" w:customStyle="1">
    <w:name w:val="nb"/>
    <w:basedOn w:val="DefaultParagraphFont"/>
    <w:qFormat/>
    <w:rsid w:val="00a44288"/>
    <w:rPr/>
  </w:style>
  <w:style w:type="character" w:styleId="Heading4Char" w:customStyle="1">
    <w:name w:val="Heading 4 Char"/>
    <w:basedOn w:val="DefaultParagraphFont"/>
    <w:link w:val="Heading4"/>
    <w:uiPriority w:val="9"/>
    <w:semiHidden/>
    <w:qFormat/>
    <w:rsid w:val="00f60601"/>
    <w:rPr>
      <w:rFonts w:ascii="Calibri Light" w:hAnsi="Calibri Light" w:eastAsia="" w:cs="" w:asciiTheme="majorHAnsi" w:cstheme="majorBidi" w:eastAsiaTheme="majorEastAsia" w:hAnsiTheme="majorHAnsi"/>
      <w:i/>
      <w:iCs/>
      <w:color w:val="2F5496" w:themeColor="accent1" w:themeShade="bf"/>
    </w:rPr>
  </w:style>
  <w:style w:type="character" w:styleId="HeaderChar" w:customStyle="1">
    <w:name w:val="Header Char"/>
    <w:basedOn w:val="DefaultParagraphFont"/>
    <w:link w:val="Header"/>
    <w:uiPriority w:val="99"/>
    <w:qFormat/>
    <w:rsid w:val="002b6d4d"/>
    <w:rPr/>
  </w:style>
  <w:style w:type="character" w:styleId="FooterChar" w:customStyle="1">
    <w:name w:val="Footer Char"/>
    <w:basedOn w:val="DefaultParagraphFont"/>
    <w:link w:val="Footer"/>
    <w:uiPriority w:val="99"/>
    <w:qFormat/>
    <w:rsid w:val="002b6d4d"/>
    <w:rPr/>
  </w:style>
  <w:style w:type="character" w:styleId="C" w:customStyle="1">
    <w:name w:val="c"/>
    <w:basedOn w:val="DefaultParagraphFont"/>
    <w:qFormat/>
    <w:rsid w:val="002b6d4d"/>
    <w:rPr/>
  </w:style>
  <w:style w:type="character" w:styleId="S" w:customStyle="1">
    <w:name w:val="s"/>
    <w:basedOn w:val="DefaultParagraphFont"/>
    <w:qFormat/>
    <w:rsid w:val="002b6d4d"/>
    <w:rPr/>
  </w:style>
  <w:style w:type="character" w:styleId="Ez" w:customStyle="1">
    <w:name w:val="ez"/>
    <w:basedOn w:val="DefaultParagraphFont"/>
    <w:qFormat/>
    <w:rsid w:val="003b35c6"/>
    <w:rPr/>
  </w:style>
  <w:style w:type="character" w:styleId="Emphasis">
    <w:name w:val="Emphasis"/>
    <w:basedOn w:val="DefaultParagraphFont"/>
    <w:uiPriority w:val="20"/>
    <w:qFormat/>
    <w:rsid w:val="003b35c6"/>
    <w:rPr>
      <w:i/>
      <w:iCs/>
    </w:rPr>
  </w:style>
  <w:style w:type="character" w:styleId="Hljskeyword" w:customStyle="1">
    <w:name w:val="hljs-keyword"/>
    <w:basedOn w:val="DefaultParagraphFont"/>
    <w:qFormat/>
    <w:rsid w:val="0007782a"/>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4dd5"/>
    <w:pPr>
      <w:spacing w:before="0" w:after="160"/>
      <w:ind w:left="720" w:hanging="0"/>
      <w:contextualSpacing/>
    </w:pPr>
    <w:rPr/>
  </w:style>
  <w:style w:type="paragraph" w:styleId="NoSpacing">
    <w:name w:val="No Spacing"/>
    <w:uiPriority w:val="1"/>
    <w:qFormat/>
    <w:rsid w:val="00803e2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TMLPreformatted">
    <w:name w:val="HTML Preformatted"/>
    <w:basedOn w:val="Normal"/>
    <w:link w:val="HTMLPreformattedChar"/>
    <w:uiPriority w:val="99"/>
    <w:unhideWhenUsed/>
    <w:qFormat/>
    <w:rsid w:val="002f0a8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372290"/>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2b6d4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b6d4d"/>
    <w:pPr>
      <w:tabs>
        <w:tab w:val="clear" w:pos="720"/>
        <w:tab w:val="center" w:pos="4513" w:leader="none"/>
        <w:tab w:val="right" w:pos="9026" w:leader="none"/>
      </w:tabs>
      <w:spacing w:lineRule="auto" w:line="240" w:before="0" w:after="0"/>
    </w:pPr>
    <w:rPr/>
  </w:style>
  <w:style w:type="paragraph" w:styleId="Ju" w:customStyle="1">
    <w:name w:val="ju"/>
    <w:basedOn w:val="Normal"/>
    <w:qFormat/>
    <w:rsid w:val="00d1384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gnup.heroku.com/" TargetMode="External"/><Relationship Id="rId3" Type="http://schemas.openxmlformats.org/officeDocument/2006/relationships/hyperlink" Target="https://devcenter.heroku.com/articles/heroku-cli" TargetMode="External"/><Relationship Id="rId4" Type="http://schemas.openxmlformats.org/officeDocument/2006/relationships/hyperlink" Target="https://devcenter.heroku.com/articles/django-app-configuration" TargetMode="External"/><Relationship Id="rId5" Type="http://schemas.openxmlformats.org/officeDocument/2006/relationships/hyperlink" Target="headline" TargetMode="External"/><Relationship Id="rId6" Type="http://schemas.openxmlformats.org/officeDocument/2006/relationships/hyperlink" Target="definition" TargetMode="External"/><Relationship Id="rId7" Type="http://schemas.openxmlformats.org/officeDocument/2006/relationships/hyperlink" Target="https://django.cowhite.com/blog/where-should-we-use-content-types-and-generic-relations-in-django/" TargetMode="External"/><Relationship Id="rId8" Type="http://schemas.openxmlformats.org/officeDocument/2006/relationships/hyperlink" Target="https://medium.com/geekculture/how-to-use-elasticsearch-with-django-ff49fe02b58d" TargetMode="External"/><Relationship Id="rId9" Type="http://schemas.openxmlformats.org/officeDocument/2006/relationships/hyperlink" Target="./%20https:/www.elastic.co/downloads/elasticsearch"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5507B-E377-4D5D-BA47-3E17E720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8202</TotalTime>
  <Application>LibreOffice/6.4.7.2$Linux_X86_64 LibreOffice_project/40$Build-2</Application>
  <Pages>127</Pages>
  <Words>10916</Words>
  <Characters>107317</Characters>
  <CharactersWithSpaces>128283</CharactersWithSpaces>
  <Paragraphs>3945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2020-07-27T11:45:00Z</dcterms:created>
  <dc:creator>pradip kachhadiya</dc:creator>
  <dc:description/>
  <dc:language>en-IN</dc:language>
  <cp:lastModifiedBy/>
  <dcterms:modified xsi:type="dcterms:W3CDTF">2022-04-09T15:38:38Z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